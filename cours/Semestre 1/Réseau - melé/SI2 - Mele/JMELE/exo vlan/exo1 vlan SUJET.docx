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78C" w:rsidRDefault="0033478C">
      <w:pPr>
        <w:pStyle w:val="Titre2"/>
        <w:spacing w:before="0" w:beforeAutospacing="0" w:after="0" w:afterAutospacing="0" w:line="288" w:lineRule="auto"/>
        <w:jc w:val="center"/>
        <w:rPr>
          <w:color w:val="auto"/>
          <w:sz w:val="32"/>
        </w:rPr>
      </w:pPr>
      <w:r>
        <w:rPr>
          <w:color w:val="auto"/>
          <w:sz w:val="32"/>
        </w:rPr>
        <w:t>TD Réseaux : sujet les VLANs</w:t>
      </w:r>
    </w:p>
    <w:p w:rsidR="0033478C" w:rsidRDefault="0033478C">
      <w:pPr>
        <w:spacing w:line="288" w:lineRule="auto"/>
        <w:jc w:val="both"/>
        <w:rPr>
          <w:sz w:val="22"/>
        </w:rPr>
      </w:pPr>
    </w:p>
    <w:p w:rsidR="0033478C" w:rsidRDefault="0033478C">
      <w:pPr>
        <w:pStyle w:val="Titre6"/>
        <w:rPr>
          <w:color w:val="auto"/>
        </w:rPr>
      </w:pPr>
      <w:r>
        <w:rPr>
          <w:color w:val="auto"/>
        </w:rPr>
        <w:t>Enoncé</w:t>
      </w:r>
    </w:p>
    <w:p w:rsidR="0033478C" w:rsidRDefault="0033478C">
      <w:pPr>
        <w:pStyle w:val="Corpsdetexte"/>
        <w:spacing w:line="288" w:lineRule="auto"/>
        <w:jc w:val="both"/>
      </w:pPr>
      <w:r>
        <w:t>L’administrateur du réseau d'une entreprise souhaite optimiser l'utilisation de la bande passante.</w:t>
      </w:r>
    </w:p>
    <w:p w:rsidR="0033478C" w:rsidRDefault="0033478C">
      <w:pPr>
        <w:spacing w:line="288" w:lineRule="auto"/>
        <w:jc w:val="both"/>
        <w:rPr>
          <w:sz w:val="22"/>
        </w:rPr>
      </w:pPr>
      <w:r>
        <w:rPr>
          <w:sz w:val="22"/>
        </w:rPr>
        <w:t xml:space="preserve">L'entreprise est répartie sur différents étages d'un bâtiment. Chaque étage est consacré à une fonction particulière. </w:t>
      </w:r>
    </w:p>
    <w:p w:rsidR="0033478C" w:rsidRDefault="0033478C">
      <w:pPr>
        <w:spacing w:line="288" w:lineRule="auto"/>
        <w:jc w:val="both"/>
        <w:rPr>
          <w:sz w:val="22"/>
        </w:rPr>
      </w:pPr>
      <w:r>
        <w:rPr>
          <w:sz w:val="22"/>
        </w:rPr>
        <w:t xml:space="preserve">Le réseau de l'entreprise est un réseau Ethernet commuté à 100Mb/s. A chaque étage correspond un commutateur et une adresse de sous-réseau IP. </w:t>
      </w:r>
    </w:p>
    <w:p w:rsidR="0033478C" w:rsidRDefault="0033478C">
      <w:pPr>
        <w:spacing w:line="288" w:lineRule="auto"/>
        <w:jc w:val="both"/>
        <w:rPr>
          <w:sz w:val="22"/>
        </w:rPr>
      </w:pPr>
      <w:r>
        <w:rPr>
          <w:sz w:val="22"/>
        </w:rPr>
        <w:t>Les commutateurs sont reliés par des liens fibres optiques. Deux routeurs placés à l’étage 1 et 2 permettent d'interconnecter les différents réseaux IP.</w:t>
      </w:r>
    </w:p>
    <w:p w:rsidR="0033478C" w:rsidRDefault="0033478C">
      <w:pPr>
        <w:spacing w:line="288" w:lineRule="auto"/>
        <w:jc w:val="both"/>
        <w:rPr>
          <w:sz w:val="22"/>
        </w:rPr>
      </w:pPr>
      <w:r>
        <w:rPr>
          <w:sz w:val="22"/>
        </w:rPr>
        <w:t>Les commutateurs permettent de définir des VLAN de niveau 1, 2 ou 3. Ils peuvent gérer, si nécessaire, le protocole 802.1d et le protocole 802.1q sur les ports fibres optiques (</w:t>
      </w:r>
      <w:proofErr w:type="spellStart"/>
      <w:r>
        <w:rPr>
          <w:i/>
          <w:sz w:val="22"/>
        </w:rPr>
        <w:t>trunking</w:t>
      </w:r>
      <w:proofErr w:type="spellEnd"/>
      <w:r>
        <w:rPr>
          <w:sz w:val="22"/>
        </w:rPr>
        <w:t xml:space="preserve">). On peut dupliquer sur un port du commutateur les flux circulants sur un autre port (port </w:t>
      </w:r>
      <w:proofErr w:type="spellStart"/>
      <w:r>
        <w:rPr>
          <w:i/>
          <w:sz w:val="22"/>
        </w:rPr>
        <w:t>mirroring</w:t>
      </w:r>
      <w:proofErr w:type="spellEnd"/>
      <w:r>
        <w:rPr>
          <w:sz w:val="22"/>
        </w:rPr>
        <w:t xml:space="preserve">). </w:t>
      </w:r>
    </w:p>
    <w:p w:rsidR="0033478C" w:rsidRDefault="0033478C">
      <w:pPr>
        <w:spacing w:line="288" w:lineRule="auto"/>
        <w:jc w:val="both"/>
        <w:rPr>
          <w:sz w:val="22"/>
        </w:rPr>
      </w:pPr>
      <w:r>
        <w:rPr>
          <w:sz w:val="22"/>
        </w:rPr>
        <w:t xml:space="preserve">L'administrateur dispose d'un ordinateur portable sur lequel il a installé un analyseur de trames qui lui permet de capturer toutes les trames parvenant à sa carte réseau. Cet analyseur est couplé avec un logiciel d'étude des flux réseaux. Il va étudier ceux-ci avant de mettre en œuvre une solution basée sur des VLAN. </w:t>
      </w:r>
    </w:p>
    <w:p w:rsidR="0033478C" w:rsidRDefault="0033478C">
      <w:pPr>
        <w:spacing w:line="288" w:lineRule="auto"/>
        <w:jc w:val="both"/>
        <w:rPr>
          <w:sz w:val="22"/>
        </w:rPr>
      </w:pPr>
    </w:p>
    <w:p w:rsidR="0033478C" w:rsidRDefault="0033478C">
      <w:pPr>
        <w:pStyle w:val="Corpsdetexte2"/>
      </w:pPr>
      <w:r>
        <w:t>Lorsque l'étude de l'administrateur commence il n'y a pas de dysfonctionnement sur le réseau, tous les postes communiquent entre eux dans un réseau IP ou entre les réseaux IP.</w:t>
      </w:r>
    </w:p>
    <w:p w:rsidR="0033478C" w:rsidRDefault="0033478C">
      <w:pPr>
        <w:spacing w:line="288" w:lineRule="auto"/>
        <w:jc w:val="both"/>
        <w:rPr>
          <w:sz w:val="22"/>
        </w:rPr>
      </w:pPr>
    </w:p>
    <w:p w:rsidR="0033478C" w:rsidRDefault="0033478C">
      <w:pPr>
        <w:spacing w:line="288" w:lineRule="auto"/>
        <w:jc w:val="both"/>
        <w:rPr>
          <w:sz w:val="22"/>
        </w:rPr>
      </w:pPr>
      <w:r>
        <w:rPr>
          <w:sz w:val="22"/>
        </w:rPr>
        <w:t>L'</w:t>
      </w:r>
      <w:ins w:id="0" w:author="emin" w:date="2004-03-28T13:23:00Z">
        <w:r>
          <w:rPr>
            <w:sz w:val="22"/>
          </w:rPr>
          <w:fldChar w:fldCharType="begin"/>
        </w:r>
        <w:r>
          <w:rPr>
            <w:sz w:val="22"/>
          </w:rPr>
          <w:instrText xml:space="preserve"> HYPERLINK  \l "Annexe1" </w:instrText>
        </w:r>
        <w:r>
          <w:rPr>
            <w:sz w:val="22"/>
          </w:rPr>
        </w:r>
        <w:r>
          <w:rPr>
            <w:sz w:val="22"/>
          </w:rPr>
          <w:fldChar w:fldCharType="separate"/>
        </w:r>
      </w:ins>
      <w:r>
        <w:rPr>
          <w:rStyle w:val="Lienhypertexte"/>
          <w:sz w:val="22"/>
        </w:rPr>
        <w:t>annexe 1</w:t>
      </w:r>
      <w:ins w:id="1" w:author="emin" w:date="2004-03-28T13:23:00Z">
        <w:r>
          <w:rPr>
            <w:sz w:val="22"/>
          </w:rPr>
          <w:fldChar w:fldCharType="end"/>
        </w:r>
      </w:ins>
      <w:r>
        <w:rPr>
          <w:sz w:val="22"/>
        </w:rPr>
        <w:t xml:space="preserve"> représente un schéma non exhaustif du réseau.</w:t>
      </w:r>
    </w:p>
    <w:p w:rsidR="0033478C" w:rsidRDefault="0033478C">
      <w:pPr>
        <w:spacing w:line="288" w:lineRule="auto"/>
        <w:jc w:val="both"/>
        <w:rPr>
          <w:sz w:val="22"/>
        </w:rPr>
      </w:pPr>
      <w:r>
        <w:rPr>
          <w:sz w:val="22"/>
        </w:rPr>
        <w:t>L'</w:t>
      </w:r>
      <w:ins w:id="2" w:author="emin" w:date="2004-03-28T13:24:00Z">
        <w:r>
          <w:rPr>
            <w:sz w:val="22"/>
          </w:rPr>
          <w:fldChar w:fldCharType="begin"/>
        </w:r>
        <w:r>
          <w:rPr>
            <w:sz w:val="22"/>
          </w:rPr>
          <w:instrText xml:space="preserve"> HYPERLINK  \l "Annexe2" </w:instrText>
        </w:r>
        <w:r>
          <w:rPr>
            <w:sz w:val="22"/>
          </w:rPr>
        </w:r>
        <w:r>
          <w:rPr>
            <w:sz w:val="22"/>
          </w:rPr>
          <w:fldChar w:fldCharType="separate"/>
        </w:r>
      </w:ins>
      <w:r>
        <w:rPr>
          <w:rStyle w:val="Lienhypertexte"/>
          <w:sz w:val="22"/>
        </w:rPr>
        <w:t>annexe 2</w:t>
      </w:r>
      <w:ins w:id="3" w:author="emin" w:date="2004-03-28T13:24:00Z">
        <w:r>
          <w:rPr>
            <w:sz w:val="22"/>
          </w:rPr>
          <w:fldChar w:fldCharType="end"/>
        </w:r>
      </w:ins>
      <w:r>
        <w:rPr>
          <w:sz w:val="22"/>
        </w:rPr>
        <w:t xml:space="preserve"> présente les choix de l'administrateur pour répondre à ses objectifs.</w:t>
      </w:r>
    </w:p>
    <w:p w:rsidR="0033478C" w:rsidRDefault="0033478C">
      <w:pPr>
        <w:spacing w:line="288" w:lineRule="auto"/>
        <w:jc w:val="both"/>
        <w:rPr>
          <w:sz w:val="22"/>
        </w:rPr>
      </w:pPr>
      <w:r>
        <w:rPr>
          <w:sz w:val="22"/>
        </w:rPr>
        <w:t>L’</w:t>
      </w:r>
      <w:hyperlink w:anchor="_Annexe_3_:_Rappels sur les VLAN" w:history="1">
        <w:r>
          <w:rPr>
            <w:rStyle w:val="Lienhypertexte"/>
            <w:sz w:val="22"/>
          </w:rPr>
          <w:t xml:space="preserve">annexe </w:t>
        </w:r>
        <w:r>
          <w:rPr>
            <w:rStyle w:val="Lienhypertexte"/>
            <w:sz w:val="22"/>
          </w:rPr>
          <w:t>3</w:t>
        </w:r>
      </w:hyperlink>
      <w:r>
        <w:rPr>
          <w:sz w:val="22"/>
        </w:rPr>
        <w:t xml:space="preserve"> rappelle succinctement les concepts utilisés par cet exercice. </w:t>
      </w:r>
    </w:p>
    <w:p w:rsidR="0033478C" w:rsidRDefault="0033478C">
      <w:pPr>
        <w:spacing w:line="288" w:lineRule="auto"/>
        <w:jc w:val="both"/>
        <w:rPr>
          <w:sz w:val="22"/>
        </w:rPr>
      </w:pPr>
    </w:p>
    <w:p w:rsidR="0033478C" w:rsidRDefault="0033478C">
      <w:pPr>
        <w:spacing w:line="288" w:lineRule="auto"/>
        <w:jc w:val="both"/>
        <w:rPr>
          <w:b/>
          <w:bCs/>
          <w:sz w:val="26"/>
        </w:rPr>
      </w:pPr>
    </w:p>
    <w:p w:rsidR="0033478C" w:rsidRDefault="0033478C">
      <w:pPr>
        <w:pStyle w:val="Titre6"/>
        <w:rPr>
          <w:b w:val="0"/>
          <w:sz w:val="22"/>
        </w:rPr>
      </w:pPr>
      <w:r>
        <w:rPr>
          <w:color w:val="auto"/>
        </w:rPr>
        <w:t>Première partie : étude des flux</w:t>
      </w:r>
    </w:p>
    <w:p w:rsidR="0033478C" w:rsidRDefault="0033478C">
      <w:pPr>
        <w:spacing w:line="288" w:lineRule="auto"/>
        <w:jc w:val="both"/>
        <w:rPr>
          <w:sz w:val="22"/>
        </w:rPr>
      </w:pPr>
      <w:r>
        <w:rPr>
          <w:sz w:val="22"/>
        </w:rPr>
        <w:t>Pour étudier les flux l'administrateur va connecter successivement son portable sur chaque commutateur</w:t>
      </w:r>
    </w:p>
    <w:p w:rsidR="0033478C" w:rsidRDefault="0033478C">
      <w:pPr>
        <w:spacing w:line="288" w:lineRule="auto"/>
        <w:jc w:val="both"/>
        <w:rPr>
          <w:sz w:val="22"/>
        </w:rPr>
      </w:pPr>
      <w:r>
        <w:rPr>
          <w:sz w:val="22"/>
        </w:rPr>
        <w:t>L'administrateur a installé son portable sur le port C3e3 du commutateur C3 et activé son analyseur. Il demande à un collègue d'exécuter la commande suivante à partir du poste 192.168.1.1 :</w:t>
      </w:r>
    </w:p>
    <w:p w:rsidR="0033478C" w:rsidRDefault="0033478C">
      <w:pPr>
        <w:spacing w:line="288" w:lineRule="auto"/>
        <w:jc w:val="both"/>
        <w:rPr>
          <w:sz w:val="22"/>
        </w:rPr>
      </w:pPr>
      <w:r>
        <w:rPr>
          <w:sz w:val="22"/>
        </w:rPr>
        <w:tab/>
      </w:r>
      <w:proofErr w:type="gramStart"/>
      <w:r>
        <w:rPr>
          <w:sz w:val="22"/>
        </w:rPr>
        <w:t>ping</w:t>
      </w:r>
      <w:proofErr w:type="gramEnd"/>
      <w:r>
        <w:rPr>
          <w:sz w:val="22"/>
        </w:rPr>
        <w:t xml:space="preserve"> 192.168.3.1</w:t>
      </w:r>
    </w:p>
    <w:p w:rsidR="0033478C" w:rsidRDefault="0033478C">
      <w:pPr>
        <w:spacing w:line="288" w:lineRule="auto"/>
        <w:jc w:val="both"/>
        <w:rPr>
          <w:sz w:val="22"/>
        </w:rPr>
      </w:pPr>
      <w:r>
        <w:rPr>
          <w:sz w:val="22"/>
        </w:rPr>
        <w:t>A l'issue de cette commande l'analyseur de trames a capturé trois trames ARP "</w:t>
      </w:r>
      <w:proofErr w:type="spellStart"/>
      <w:r>
        <w:rPr>
          <w:sz w:val="22"/>
        </w:rPr>
        <w:t>request</w:t>
      </w:r>
      <w:proofErr w:type="spellEnd"/>
      <w:r>
        <w:rPr>
          <w:sz w:val="22"/>
        </w:rPr>
        <w:t>", aucune trame ARP "</w:t>
      </w:r>
      <w:proofErr w:type="spellStart"/>
      <w:r>
        <w:rPr>
          <w:sz w:val="22"/>
        </w:rPr>
        <w:t>reply</w:t>
      </w:r>
      <w:proofErr w:type="spellEnd"/>
      <w:r>
        <w:rPr>
          <w:sz w:val="22"/>
        </w:rPr>
        <w:t xml:space="preserve">" et aucun échange ICMP. </w:t>
      </w:r>
    </w:p>
    <w:p w:rsidR="0033478C" w:rsidRDefault="0033478C">
      <w:pPr>
        <w:numPr>
          <w:ilvl w:val="0"/>
          <w:numId w:val="30"/>
        </w:numPr>
        <w:spacing w:line="288" w:lineRule="auto"/>
        <w:jc w:val="both"/>
        <w:rPr>
          <w:sz w:val="22"/>
        </w:rPr>
      </w:pPr>
      <w:r>
        <w:rPr>
          <w:sz w:val="22"/>
        </w:rPr>
        <w:t>Quels sont les entêtes MAC des trois trames ARP (</w:t>
      </w:r>
      <w:proofErr w:type="spellStart"/>
      <w:r>
        <w:rPr>
          <w:sz w:val="22"/>
        </w:rPr>
        <w:t>request</w:t>
      </w:r>
      <w:proofErr w:type="spellEnd"/>
      <w:r>
        <w:rPr>
          <w:sz w:val="22"/>
        </w:rPr>
        <w:t>) capturées par le poste de l'administrateur ?</w:t>
      </w:r>
    </w:p>
    <w:p w:rsidR="0033478C" w:rsidRDefault="0033478C">
      <w:pPr>
        <w:numPr>
          <w:ilvl w:val="0"/>
          <w:numId w:val="30"/>
        </w:numPr>
        <w:spacing w:line="288" w:lineRule="auto"/>
        <w:jc w:val="both"/>
        <w:rPr>
          <w:sz w:val="22"/>
        </w:rPr>
      </w:pPr>
      <w:r>
        <w:rPr>
          <w:sz w:val="22"/>
        </w:rPr>
        <w:t>Pourquoi les trames ARP "</w:t>
      </w:r>
      <w:proofErr w:type="spellStart"/>
      <w:r>
        <w:rPr>
          <w:sz w:val="22"/>
        </w:rPr>
        <w:t>reply</w:t>
      </w:r>
      <w:proofErr w:type="spellEnd"/>
      <w:r>
        <w:rPr>
          <w:sz w:val="22"/>
        </w:rPr>
        <w:t>" et l'échange ICMP n'ont-ils pas été capturés ?</w:t>
      </w:r>
    </w:p>
    <w:p w:rsidR="0033478C" w:rsidRDefault="0033478C">
      <w:pPr>
        <w:numPr>
          <w:ilvl w:val="0"/>
          <w:numId w:val="30"/>
        </w:numPr>
        <w:spacing w:line="288" w:lineRule="auto"/>
        <w:jc w:val="both"/>
        <w:rPr>
          <w:sz w:val="22"/>
        </w:rPr>
      </w:pPr>
      <w:r>
        <w:rPr>
          <w:sz w:val="22"/>
        </w:rPr>
        <w:t>Proposer une solution qui permette de capturer tous les flux entrant sur le commutateur C3.</w:t>
      </w:r>
    </w:p>
    <w:p w:rsidR="0033478C" w:rsidRDefault="0033478C">
      <w:pPr>
        <w:numPr>
          <w:ilvl w:val="0"/>
          <w:numId w:val="30"/>
        </w:numPr>
        <w:spacing w:line="288" w:lineRule="auto"/>
        <w:jc w:val="both"/>
        <w:rPr>
          <w:sz w:val="22"/>
        </w:rPr>
      </w:pPr>
      <w:r>
        <w:rPr>
          <w:sz w:val="22"/>
        </w:rPr>
        <w:t>Quel serait l'en-tête MAC de la trame ICMP (</w:t>
      </w:r>
      <w:proofErr w:type="spellStart"/>
      <w:r>
        <w:rPr>
          <w:sz w:val="22"/>
        </w:rPr>
        <w:t>echo</w:t>
      </w:r>
      <w:proofErr w:type="spellEnd"/>
      <w:r>
        <w:rPr>
          <w:sz w:val="22"/>
        </w:rPr>
        <w:t>) éventuellement capturée par la solution précédente ? Quelles seraient les adresses IP du paquet encapsulé dans cette trame ?</w:t>
      </w:r>
    </w:p>
    <w:p w:rsidR="0033478C" w:rsidRDefault="0033478C">
      <w:pPr>
        <w:spacing w:line="288" w:lineRule="auto"/>
        <w:jc w:val="both"/>
        <w:rPr>
          <w:sz w:val="22"/>
        </w:rPr>
      </w:pPr>
    </w:p>
    <w:p w:rsidR="0033478C" w:rsidRDefault="0033478C">
      <w:pPr>
        <w:spacing w:line="288" w:lineRule="auto"/>
        <w:jc w:val="both"/>
        <w:rPr>
          <w:sz w:val="22"/>
        </w:rPr>
      </w:pPr>
      <w:r>
        <w:rPr>
          <w:sz w:val="22"/>
        </w:rPr>
        <w:t>Rappel : 0806 est le code hexa correspondant au type d'une trame ARP. Le protocole ICMP est encapsulé dans un paquet IP dont la trame est de type 0800.</w:t>
      </w:r>
    </w:p>
    <w:p w:rsidR="0033478C" w:rsidRDefault="0033478C">
      <w:pPr>
        <w:spacing w:line="288" w:lineRule="auto"/>
        <w:jc w:val="both"/>
        <w:rPr>
          <w:sz w:val="22"/>
        </w:rPr>
      </w:pPr>
    </w:p>
    <w:p w:rsidR="0033478C" w:rsidRDefault="0033478C">
      <w:pPr>
        <w:spacing w:line="288" w:lineRule="auto"/>
        <w:jc w:val="both"/>
        <w:rPr>
          <w:b/>
          <w:sz w:val="22"/>
        </w:rPr>
      </w:pPr>
    </w:p>
    <w:p w:rsidR="0033478C" w:rsidRDefault="0033478C">
      <w:pPr>
        <w:pStyle w:val="Titre6"/>
        <w:rPr>
          <w:b w:val="0"/>
          <w:sz w:val="22"/>
        </w:rPr>
      </w:pPr>
      <w:r>
        <w:rPr>
          <w:b w:val="0"/>
          <w:sz w:val="22"/>
        </w:rPr>
        <w:br w:type="page"/>
      </w:r>
      <w:r>
        <w:rPr>
          <w:color w:val="auto"/>
        </w:rPr>
        <w:lastRenderedPageBreak/>
        <w:t>Deuxième partie : choix d'une solution VLAN</w:t>
      </w:r>
    </w:p>
    <w:p w:rsidR="0033478C" w:rsidRDefault="0033478C">
      <w:pPr>
        <w:spacing w:line="288" w:lineRule="auto"/>
        <w:jc w:val="both"/>
        <w:rPr>
          <w:sz w:val="22"/>
        </w:rPr>
      </w:pPr>
    </w:p>
    <w:p w:rsidR="0033478C" w:rsidRDefault="0033478C">
      <w:pPr>
        <w:spacing w:line="288" w:lineRule="auto"/>
        <w:jc w:val="both"/>
        <w:rPr>
          <w:sz w:val="22"/>
        </w:rPr>
      </w:pPr>
      <w:r>
        <w:rPr>
          <w:sz w:val="22"/>
        </w:rPr>
        <w:t>A l'issue de l'étude de flux, l'administrateur constate que 90% des flux se font à l'intérieur d'un même réseau IP et seulement 10% concerne des flux inter-réseaux IP.</w:t>
      </w:r>
    </w:p>
    <w:p w:rsidR="0033478C" w:rsidRDefault="0033478C">
      <w:pPr>
        <w:spacing w:line="288" w:lineRule="auto"/>
        <w:jc w:val="both"/>
        <w:rPr>
          <w:sz w:val="22"/>
        </w:rPr>
      </w:pPr>
    </w:p>
    <w:p w:rsidR="0033478C" w:rsidRDefault="0033478C">
      <w:pPr>
        <w:spacing w:line="288" w:lineRule="auto"/>
        <w:jc w:val="both"/>
        <w:rPr>
          <w:sz w:val="22"/>
        </w:rPr>
      </w:pPr>
      <w:r>
        <w:rPr>
          <w:sz w:val="22"/>
        </w:rPr>
        <w:t>Les étages sont organisés par fonction dans l'entreprise et il n'y a pas de mobilité des postes informatiques entre les étages.</w:t>
      </w:r>
    </w:p>
    <w:p w:rsidR="0033478C" w:rsidRDefault="0033478C">
      <w:pPr>
        <w:spacing w:line="288" w:lineRule="auto"/>
        <w:jc w:val="both"/>
        <w:rPr>
          <w:sz w:val="22"/>
        </w:rPr>
      </w:pPr>
    </w:p>
    <w:p w:rsidR="0033478C" w:rsidRDefault="0033478C">
      <w:pPr>
        <w:spacing w:line="288" w:lineRule="auto"/>
        <w:jc w:val="both"/>
        <w:rPr>
          <w:sz w:val="22"/>
        </w:rPr>
      </w:pPr>
      <w:r>
        <w:rPr>
          <w:sz w:val="22"/>
        </w:rPr>
        <w:t xml:space="preserve">L'administrateur décide donc de mettre en place une solution simple basée sur des VLAN de niveau 1, et de ne pas activer </w:t>
      </w:r>
      <w:proofErr w:type="gramStart"/>
      <w:r>
        <w:rPr>
          <w:sz w:val="22"/>
        </w:rPr>
        <w:t>les protocole</w:t>
      </w:r>
      <w:proofErr w:type="gramEnd"/>
      <w:r>
        <w:rPr>
          <w:sz w:val="22"/>
        </w:rPr>
        <w:t xml:space="preserve"> 802.1d et 802.1q sur les commutateurs </w:t>
      </w:r>
    </w:p>
    <w:p w:rsidR="0033478C" w:rsidRDefault="0033478C">
      <w:pPr>
        <w:spacing w:line="288" w:lineRule="auto"/>
        <w:jc w:val="both"/>
        <w:rPr>
          <w:sz w:val="22"/>
        </w:rPr>
      </w:pPr>
    </w:p>
    <w:p w:rsidR="0033478C" w:rsidRDefault="0033478C">
      <w:pPr>
        <w:numPr>
          <w:ilvl w:val="0"/>
          <w:numId w:val="31"/>
        </w:numPr>
        <w:spacing w:line="288" w:lineRule="auto"/>
        <w:jc w:val="both"/>
        <w:rPr>
          <w:sz w:val="22"/>
        </w:rPr>
      </w:pPr>
      <w:r>
        <w:rPr>
          <w:sz w:val="22"/>
        </w:rPr>
        <w:t>L'administrateur n'a pas mis en œuvre le protocole 802.1d. Pourquoi ?</w:t>
      </w:r>
    </w:p>
    <w:p w:rsidR="0033478C" w:rsidRDefault="0033478C">
      <w:pPr>
        <w:numPr>
          <w:ilvl w:val="0"/>
          <w:numId w:val="31"/>
        </w:numPr>
        <w:spacing w:line="288" w:lineRule="auto"/>
        <w:jc w:val="both"/>
        <w:rPr>
          <w:sz w:val="22"/>
        </w:rPr>
      </w:pPr>
      <w:r>
        <w:rPr>
          <w:sz w:val="22"/>
        </w:rPr>
        <w:t>L'administrateur n'a pas mis en œuvre le protocole 802.1q. Pourquoi ?</w:t>
      </w:r>
    </w:p>
    <w:p w:rsidR="0033478C" w:rsidRDefault="0033478C">
      <w:pPr>
        <w:spacing w:line="288" w:lineRule="auto"/>
        <w:jc w:val="both"/>
        <w:rPr>
          <w:sz w:val="22"/>
        </w:rPr>
      </w:pPr>
    </w:p>
    <w:p w:rsidR="0033478C" w:rsidRDefault="0033478C">
      <w:pPr>
        <w:spacing w:line="288" w:lineRule="auto"/>
        <w:jc w:val="both"/>
        <w:rPr>
          <w:b/>
          <w:sz w:val="22"/>
        </w:rPr>
      </w:pPr>
    </w:p>
    <w:p w:rsidR="0033478C" w:rsidRDefault="0033478C">
      <w:pPr>
        <w:spacing w:line="288" w:lineRule="auto"/>
        <w:jc w:val="both"/>
        <w:rPr>
          <w:b/>
          <w:sz w:val="22"/>
        </w:rPr>
      </w:pPr>
    </w:p>
    <w:p w:rsidR="0033478C" w:rsidRDefault="0033478C">
      <w:pPr>
        <w:pStyle w:val="Titre6"/>
        <w:rPr>
          <w:b w:val="0"/>
          <w:sz w:val="22"/>
        </w:rPr>
      </w:pPr>
      <w:r>
        <w:rPr>
          <w:color w:val="auto"/>
        </w:rPr>
        <w:t>Troisième partie : mise en œuvre d'un VLAN par port (niveau 1)</w:t>
      </w:r>
    </w:p>
    <w:p w:rsidR="0033478C" w:rsidRDefault="0033478C">
      <w:pPr>
        <w:spacing w:line="288" w:lineRule="auto"/>
        <w:jc w:val="both"/>
        <w:rPr>
          <w:sz w:val="22"/>
        </w:rPr>
      </w:pPr>
    </w:p>
    <w:p w:rsidR="0033478C" w:rsidRDefault="0033478C">
      <w:pPr>
        <w:spacing w:line="288" w:lineRule="auto"/>
        <w:jc w:val="both"/>
        <w:rPr>
          <w:sz w:val="22"/>
        </w:rPr>
      </w:pPr>
      <w:r>
        <w:rPr>
          <w:sz w:val="22"/>
        </w:rPr>
        <w:t>L'affectation des différents ports des commutateurs aux VLAN est décrite par l'</w:t>
      </w:r>
      <w:ins w:id="4" w:author="emin" w:date="2004-03-28T13:25:00Z">
        <w:r>
          <w:rPr>
            <w:sz w:val="22"/>
          </w:rPr>
          <w:fldChar w:fldCharType="begin"/>
        </w:r>
        <w:r>
          <w:rPr>
            <w:sz w:val="22"/>
          </w:rPr>
          <w:instrText xml:space="preserve"> HYPERLINK  \l "Annexe2" </w:instrText>
        </w:r>
        <w:r>
          <w:rPr>
            <w:sz w:val="22"/>
          </w:rPr>
        </w:r>
        <w:r>
          <w:rPr>
            <w:sz w:val="22"/>
          </w:rPr>
          <w:fldChar w:fldCharType="separate"/>
        </w:r>
      </w:ins>
      <w:r>
        <w:rPr>
          <w:rStyle w:val="Lienhypertexte"/>
          <w:sz w:val="22"/>
        </w:rPr>
        <w:t>annexe 2</w:t>
      </w:r>
      <w:ins w:id="5" w:author="emin" w:date="2004-03-28T13:25:00Z">
        <w:r>
          <w:rPr>
            <w:sz w:val="22"/>
          </w:rPr>
          <w:fldChar w:fldCharType="end"/>
        </w:r>
      </w:ins>
      <w:r>
        <w:rPr>
          <w:sz w:val="22"/>
        </w:rPr>
        <w:t>.</w:t>
      </w:r>
    </w:p>
    <w:p w:rsidR="0033478C" w:rsidRDefault="0033478C">
      <w:pPr>
        <w:spacing w:line="288" w:lineRule="auto"/>
        <w:jc w:val="both"/>
        <w:rPr>
          <w:sz w:val="22"/>
        </w:rPr>
      </w:pPr>
      <w:r>
        <w:rPr>
          <w:sz w:val="22"/>
        </w:rPr>
        <w:t>L'administrateur décide de tester sa configuration. Son portable est connecté au commutateur 3 et capture tous les flux arrivant sur le port c3f1.</w:t>
      </w:r>
    </w:p>
    <w:p w:rsidR="0033478C" w:rsidRDefault="0033478C">
      <w:pPr>
        <w:spacing w:line="288" w:lineRule="auto"/>
        <w:jc w:val="both"/>
        <w:rPr>
          <w:i/>
          <w:sz w:val="22"/>
        </w:rPr>
      </w:pPr>
      <w:r>
        <w:rPr>
          <w:sz w:val="22"/>
        </w:rPr>
        <w:t xml:space="preserve">Il demande à un collègue d'exécuter la commande suivante à partir tout d'abord du poste </w:t>
      </w:r>
      <w:r>
        <w:rPr>
          <w:b/>
          <w:sz w:val="22"/>
        </w:rPr>
        <w:t>192.168.2.1</w:t>
      </w:r>
      <w:r>
        <w:rPr>
          <w:sz w:val="22"/>
        </w:rPr>
        <w:t>:</w:t>
      </w:r>
      <w:r>
        <w:rPr>
          <w:sz w:val="22"/>
        </w:rPr>
        <w:tab/>
      </w:r>
      <w:r>
        <w:rPr>
          <w:sz w:val="22"/>
        </w:rPr>
        <w:tab/>
      </w:r>
      <w:r>
        <w:rPr>
          <w:i/>
          <w:sz w:val="22"/>
        </w:rPr>
        <w:t>ping 192.168.3.1</w:t>
      </w:r>
    </w:p>
    <w:p w:rsidR="0033478C" w:rsidRDefault="0033478C">
      <w:pPr>
        <w:spacing w:line="288" w:lineRule="auto"/>
        <w:jc w:val="both"/>
        <w:rPr>
          <w:sz w:val="22"/>
        </w:rPr>
      </w:pPr>
      <w:r>
        <w:rPr>
          <w:sz w:val="22"/>
        </w:rPr>
        <w:t>Cette commande s'exécute parfaitement.</w:t>
      </w:r>
    </w:p>
    <w:p w:rsidR="0033478C" w:rsidRDefault="0033478C">
      <w:pPr>
        <w:spacing w:line="288" w:lineRule="auto"/>
        <w:jc w:val="both"/>
        <w:rPr>
          <w:sz w:val="22"/>
        </w:rPr>
      </w:pPr>
      <w:r>
        <w:rPr>
          <w:sz w:val="22"/>
        </w:rPr>
        <w:t xml:space="preserve">Puis il demande à un autre collègue d'exécuter la commande suivante à partir du poste </w:t>
      </w:r>
      <w:r>
        <w:rPr>
          <w:b/>
          <w:sz w:val="22"/>
        </w:rPr>
        <w:t>192.168.1.1</w:t>
      </w:r>
      <w:r>
        <w:rPr>
          <w:sz w:val="22"/>
        </w:rPr>
        <w:t>:</w:t>
      </w:r>
    </w:p>
    <w:p w:rsidR="0033478C" w:rsidRDefault="0033478C">
      <w:pPr>
        <w:spacing w:line="288" w:lineRule="auto"/>
        <w:jc w:val="both"/>
        <w:rPr>
          <w:i/>
          <w:sz w:val="22"/>
        </w:rPr>
      </w:pPr>
      <w:r>
        <w:rPr>
          <w:sz w:val="22"/>
        </w:rPr>
        <w:tab/>
      </w:r>
      <w:r>
        <w:rPr>
          <w:sz w:val="22"/>
        </w:rPr>
        <w:tab/>
      </w:r>
      <w:proofErr w:type="gramStart"/>
      <w:r>
        <w:rPr>
          <w:i/>
          <w:sz w:val="22"/>
        </w:rPr>
        <w:t>ping</w:t>
      </w:r>
      <w:proofErr w:type="gramEnd"/>
      <w:r>
        <w:rPr>
          <w:i/>
          <w:sz w:val="22"/>
        </w:rPr>
        <w:t xml:space="preserve"> 192.168.3.1</w:t>
      </w:r>
    </w:p>
    <w:p w:rsidR="0033478C" w:rsidRDefault="0033478C">
      <w:pPr>
        <w:spacing w:line="288" w:lineRule="auto"/>
        <w:jc w:val="both"/>
        <w:rPr>
          <w:sz w:val="22"/>
        </w:rPr>
      </w:pPr>
      <w:r>
        <w:rPr>
          <w:sz w:val="22"/>
        </w:rPr>
        <w:t>La réponse à cette commande est : "délai d'attente dépassé".</w:t>
      </w:r>
    </w:p>
    <w:p w:rsidR="0033478C" w:rsidRDefault="0033478C">
      <w:pPr>
        <w:numPr>
          <w:ilvl w:val="0"/>
          <w:numId w:val="32"/>
        </w:numPr>
        <w:spacing w:line="288" w:lineRule="auto"/>
        <w:jc w:val="both"/>
        <w:rPr>
          <w:sz w:val="22"/>
        </w:rPr>
      </w:pPr>
      <w:r>
        <w:rPr>
          <w:sz w:val="22"/>
        </w:rPr>
        <w:t>Quelles sont les trames capturées par le portable de l'administrateur lors de la première commande ?</w:t>
      </w:r>
    </w:p>
    <w:p w:rsidR="0033478C" w:rsidRDefault="0033478C">
      <w:pPr>
        <w:numPr>
          <w:ilvl w:val="0"/>
          <w:numId w:val="32"/>
        </w:numPr>
        <w:spacing w:line="288" w:lineRule="auto"/>
        <w:jc w:val="both"/>
        <w:rPr>
          <w:sz w:val="22"/>
        </w:rPr>
      </w:pPr>
      <w:r>
        <w:rPr>
          <w:sz w:val="22"/>
        </w:rPr>
        <w:t>Quelle est la cause de l'échec de la deuxième commande ? Proposer une solution.</w:t>
      </w:r>
    </w:p>
    <w:p w:rsidR="0033478C" w:rsidRDefault="0033478C">
      <w:pPr>
        <w:spacing w:line="288" w:lineRule="auto"/>
        <w:jc w:val="both"/>
        <w:rPr>
          <w:sz w:val="22"/>
        </w:rPr>
      </w:pPr>
    </w:p>
    <w:p w:rsidR="0033478C" w:rsidRDefault="0033478C">
      <w:pPr>
        <w:spacing w:line="288" w:lineRule="auto"/>
        <w:jc w:val="both"/>
        <w:rPr>
          <w:sz w:val="22"/>
        </w:rPr>
      </w:pPr>
    </w:p>
    <w:p w:rsidR="0033478C" w:rsidRDefault="0033478C">
      <w:pPr>
        <w:spacing w:line="288" w:lineRule="auto"/>
        <w:jc w:val="both"/>
        <w:rPr>
          <w:sz w:val="22"/>
        </w:rPr>
      </w:pPr>
    </w:p>
    <w:p w:rsidR="0033478C" w:rsidRDefault="0033478C">
      <w:pPr>
        <w:numPr>
          <w:ilvl w:val="0"/>
          <w:numId w:val="31"/>
        </w:numPr>
        <w:spacing w:line="288" w:lineRule="auto"/>
        <w:jc w:val="both"/>
        <w:rPr>
          <w:sz w:val="22"/>
        </w:rPr>
        <w:sectPr w:rsidR="0033478C">
          <w:headerReference w:type="default" r:id="rId7"/>
          <w:footerReference w:type="default" r:id="rId8"/>
          <w:pgSz w:w="11906" w:h="16838" w:code="9"/>
          <w:pgMar w:top="1077" w:right="1077" w:bottom="1077" w:left="1077" w:header="510" w:footer="510" w:gutter="0"/>
          <w:cols w:space="720"/>
        </w:sectPr>
      </w:pPr>
    </w:p>
    <w:p w:rsidR="0033478C" w:rsidRDefault="0033478C">
      <w:pPr>
        <w:pStyle w:val="Titre6"/>
        <w:rPr>
          <w:sz w:val="22"/>
        </w:rPr>
      </w:pPr>
      <w:r>
        <w:rPr>
          <w:color w:val="auto"/>
        </w:rPr>
        <w:lastRenderedPageBreak/>
        <w:t>Annexes</w:t>
      </w:r>
    </w:p>
    <w:p w:rsidR="0033478C" w:rsidRDefault="0033478C">
      <w:pPr>
        <w:pStyle w:val="Titre3"/>
        <w:spacing w:line="288" w:lineRule="auto"/>
        <w:jc w:val="both"/>
        <w:rPr>
          <w:sz w:val="22"/>
        </w:rPr>
      </w:pPr>
      <w:bookmarkStart w:id="6" w:name="Annexe1"/>
      <w:r>
        <w:rPr>
          <w:sz w:val="26"/>
        </w:rPr>
        <w:t>Annexe 1</w:t>
      </w:r>
      <w:bookmarkEnd w:id="6"/>
      <w:r>
        <w:rPr>
          <w:sz w:val="26"/>
        </w:rPr>
        <w:t xml:space="preserve"> : schéma non exhaustif du réseau</w:t>
      </w:r>
    </w:p>
    <w:p w:rsidR="0033478C" w:rsidRDefault="0033478C">
      <w:pPr>
        <w:spacing w:line="288" w:lineRule="auto"/>
        <w:jc w:val="both"/>
        <w:rPr>
          <w:i/>
          <w:sz w:val="22"/>
        </w:rPr>
      </w:pPr>
    </w:p>
    <w:p w:rsidR="0033478C" w:rsidRDefault="00E3390D">
      <w:pPr>
        <w:spacing w:line="288" w:lineRule="auto"/>
        <w:jc w:val="center"/>
        <w:rPr>
          <w:i/>
          <w:sz w:val="22"/>
        </w:rPr>
      </w:pPr>
      <w:r>
        <w:rPr>
          <w:noProof/>
          <w:sz w:val="22"/>
        </w:rPr>
        <w:drawing>
          <wp:inline distT="0" distB="0" distL="0" distR="0">
            <wp:extent cx="5963285" cy="365760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63285" cy="3657600"/>
                    </a:xfrm>
                    <a:prstGeom prst="rect">
                      <a:avLst/>
                    </a:prstGeom>
                    <a:noFill/>
                    <a:ln w="9525">
                      <a:noFill/>
                      <a:miter lim="800000"/>
                      <a:headEnd/>
                      <a:tailEnd/>
                    </a:ln>
                  </pic:spPr>
                </pic:pic>
              </a:graphicData>
            </a:graphic>
          </wp:inline>
        </w:drawing>
      </w:r>
    </w:p>
    <w:p w:rsidR="0033478C" w:rsidRDefault="0033478C">
      <w:pPr>
        <w:spacing w:line="288" w:lineRule="auto"/>
        <w:jc w:val="both"/>
        <w:rPr>
          <w:sz w:val="22"/>
        </w:rPr>
      </w:pPr>
      <w:r>
        <w:rPr>
          <w:i/>
          <w:sz w:val="22"/>
        </w:rPr>
        <w:t>Légende</w:t>
      </w:r>
      <w:r>
        <w:rPr>
          <w:sz w:val="22"/>
        </w:rPr>
        <w:t xml:space="preserve"> : c1e1 signifie : premier port Ethernet du commutateur C1. </w:t>
      </w:r>
      <w:proofErr w:type="gramStart"/>
      <w:r>
        <w:rPr>
          <w:sz w:val="22"/>
        </w:rPr>
        <w:t>c1f1</w:t>
      </w:r>
      <w:proofErr w:type="gramEnd"/>
      <w:r>
        <w:rPr>
          <w:sz w:val="22"/>
        </w:rPr>
        <w:t xml:space="preserve"> signifie premier port fibre optique du commutateur c1.</w:t>
      </w:r>
    </w:p>
    <w:p w:rsidR="0033478C" w:rsidRDefault="0033478C">
      <w:pPr>
        <w:spacing w:line="288" w:lineRule="auto"/>
        <w:jc w:val="both"/>
        <w:rPr>
          <w:sz w:val="22"/>
        </w:rPr>
      </w:pPr>
      <w:r>
        <w:rPr>
          <w:i/>
          <w:sz w:val="22"/>
        </w:rPr>
        <w:t>Configuration</w:t>
      </w:r>
      <w:r>
        <w:rPr>
          <w:sz w:val="22"/>
        </w:rPr>
        <w:t xml:space="preserve"> :</w:t>
      </w:r>
    </w:p>
    <w:p w:rsidR="0033478C" w:rsidRDefault="0033478C">
      <w:pPr>
        <w:spacing w:line="288" w:lineRule="auto"/>
        <w:jc w:val="both"/>
        <w:rPr>
          <w:sz w:val="22"/>
        </w:rPr>
      </w:pPr>
      <w:r>
        <w:rPr>
          <w:sz w:val="22"/>
        </w:rPr>
        <w:t>Tous les masques de sous-réseau sont égaux à 255.255.255.0</w:t>
      </w:r>
    </w:p>
    <w:p w:rsidR="0033478C" w:rsidRDefault="0033478C">
      <w:pPr>
        <w:spacing w:line="288" w:lineRule="auto"/>
        <w:jc w:val="both"/>
        <w:rPr>
          <w:sz w:val="22"/>
        </w:rPr>
      </w:pPr>
      <w:r>
        <w:rPr>
          <w:sz w:val="22"/>
        </w:rPr>
        <w:t>Les postes du réseau production ont comme passerelle par défaut : 192.168.1.253.</w:t>
      </w:r>
    </w:p>
    <w:p w:rsidR="0033478C" w:rsidRDefault="0033478C">
      <w:pPr>
        <w:spacing w:line="288" w:lineRule="auto"/>
        <w:jc w:val="both"/>
        <w:rPr>
          <w:sz w:val="22"/>
        </w:rPr>
      </w:pPr>
      <w:r>
        <w:rPr>
          <w:sz w:val="22"/>
        </w:rPr>
        <w:t>Les postes du réseau commercial ont comme passerelle par défaut : 192.168.2.253.</w:t>
      </w:r>
    </w:p>
    <w:p w:rsidR="0033478C" w:rsidRDefault="0033478C">
      <w:pPr>
        <w:spacing w:line="288" w:lineRule="auto"/>
        <w:jc w:val="both"/>
        <w:rPr>
          <w:sz w:val="22"/>
        </w:rPr>
      </w:pPr>
      <w:r>
        <w:rPr>
          <w:sz w:val="22"/>
        </w:rPr>
        <w:t>Les postes du réseau administratif ont comme passerelle par défaut : 192.168.3.254.</w:t>
      </w:r>
    </w:p>
    <w:p w:rsidR="0033478C" w:rsidRDefault="0033478C">
      <w:pPr>
        <w:spacing w:line="288" w:lineRule="auto"/>
        <w:jc w:val="both"/>
        <w:rPr>
          <w:sz w:val="22"/>
        </w:rPr>
        <w:sectPr w:rsidR="0033478C">
          <w:pgSz w:w="16840" w:h="11907" w:orient="landscape" w:code="9"/>
          <w:pgMar w:top="1418" w:right="1134" w:bottom="1418" w:left="1140" w:header="720" w:footer="992" w:gutter="0"/>
          <w:cols w:space="720"/>
        </w:sectPr>
      </w:pPr>
    </w:p>
    <w:p w:rsidR="0033478C" w:rsidRDefault="0033478C">
      <w:pPr>
        <w:pStyle w:val="Titre6"/>
        <w:rPr>
          <w:sz w:val="22"/>
        </w:rPr>
      </w:pPr>
      <w:bookmarkStart w:id="7" w:name="Annexe2"/>
      <w:r>
        <w:rPr>
          <w:color w:val="auto"/>
        </w:rPr>
        <w:lastRenderedPageBreak/>
        <w:t xml:space="preserve">Annexe 2 </w:t>
      </w:r>
      <w:bookmarkEnd w:id="7"/>
      <w:r>
        <w:rPr>
          <w:color w:val="auto"/>
        </w:rPr>
        <w:t>: Affectation des ports aux VLAN</w:t>
      </w:r>
    </w:p>
    <w:p w:rsidR="0033478C" w:rsidRDefault="0033478C">
      <w:pPr>
        <w:spacing w:line="288" w:lineRule="auto"/>
        <w:jc w:val="both"/>
        <w:rPr>
          <w:sz w:val="10"/>
        </w:rPr>
      </w:pPr>
    </w:p>
    <w:p w:rsidR="0033478C" w:rsidRDefault="0033478C">
      <w:pPr>
        <w:spacing w:line="288" w:lineRule="auto"/>
        <w:jc w:val="both"/>
        <w:rPr>
          <w:sz w:val="22"/>
        </w:rPr>
      </w:pPr>
      <w:r>
        <w:rPr>
          <w:sz w:val="22"/>
        </w:rPr>
        <w:t>L'administrateur a déclaré trois VLAN identifiés par les chiffres 1 2 et 3. Il a réparti les ports sur ce VLAN comme le montre le tableau suivant.</w:t>
      </w:r>
    </w:p>
    <w:p w:rsidR="0033478C" w:rsidRDefault="0033478C">
      <w:pPr>
        <w:spacing w:line="288" w:lineRule="auto"/>
        <w:jc w:val="both"/>
        <w:rPr>
          <w:sz w:val="10"/>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55"/>
        <w:gridCol w:w="2255"/>
        <w:gridCol w:w="2255"/>
      </w:tblGrid>
      <w:tr w:rsidR="0033478C">
        <w:tblPrEx>
          <w:tblCellMar>
            <w:top w:w="0" w:type="dxa"/>
            <w:bottom w:w="0" w:type="dxa"/>
          </w:tblCellMar>
        </w:tblPrEx>
        <w:trPr>
          <w:trHeight w:val="585"/>
        </w:trPr>
        <w:tc>
          <w:tcPr>
            <w:tcW w:w="2255" w:type="dxa"/>
          </w:tcPr>
          <w:p w:rsidR="0033478C" w:rsidRDefault="0033478C">
            <w:pPr>
              <w:spacing w:line="288" w:lineRule="auto"/>
              <w:jc w:val="center"/>
              <w:rPr>
                <w:b/>
                <w:sz w:val="10"/>
                <w:lang w:val="de-DE"/>
              </w:rPr>
            </w:pPr>
          </w:p>
          <w:p w:rsidR="0033478C" w:rsidRDefault="0033478C">
            <w:pPr>
              <w:pStyle w:val="Titre7"/>
            </w:pPr>
            <w:r>
              <w:t>VLAN 1</w:t>
            </w:r>
          </w:p>
        </w:tc>
        <w:tc>
          <w:tcPr>
            <w:tcW w:w="2255" w:type="dxa"/>
          </w:tcPr>
          <w:p w:rsidR="0033478C" w:rsidRDefault="0033478C">
            <w:pPr>
              <w:spacing w:line="288" w:lineRule="auto"/>
              <w:jc w:val="center"/>
              <w:rPr>
                <w:b/>
                <w:sz w:val="10"/>
                <w:lang w:val="de-DE"/>
              </w:rPr>
            </w:pPr>
          </w:p>
          <w:p w:rsidR="0033478C" w:rsidRDefault="0033478C">
            <w:pPr>
              <w:spacing w:line="288" w:lineRule="auto"/>
              <w:jc w:val="center"/>
              <w:rPr>
                <w:b/>
                <w:sz w:val="22"/>
                <w:lang w:val="de-DE"/>
              </w:rPr>
            </w:pPr>
            <w:r>
              <w:rPr>
                <w:b/>
                <w:sz w:val="22"/>
                <w:lang w:val="de-DE"/>
              </w:rPr>
              <w:t>VLAN 2</w:t>
            </w:r>
          </w:p>
          <w:p w:rsidR="0033478C" w:rsidRDefault="0033478C">
            <w:pPr>
              <w:spacing w:line="288" w:lineRule="auto"/>
              <w:jc w:val="center"/>
              <w:rPr>
                <w:b/>
                <w:sz w:val="10"/>
                <w:lang w:val="de-DE"/>
              </w:rPr>
            </w:pPr>
          </w:p>
        </w:tc>
        <w:tc>
          <w:tcPr>
            <w:tcW w:w="2255" w:type="dxa"/>
          </w:tcPr>
          <w:p w:rsidR="0033478C" w:rsidRDefault="0033478C">
            <w:pPr>
              <w:spacing w:line="288" w:lineRule="auto"/>
              <w:jc w:val="center"/>
              <w:rPr>
                <w:b/>
                <w:sz w:val="10"/>
                <w:lang w:val="de-DE"/>
              </w:rPr>
            </w:pPr>
          </w:p>
          <w:p w:rsidR="0033478C" w:rsidRDefault="0033478C">
            <w:pPr>
              <w:spacing w:line="288" w:lineRule="auto"/>
              <w:jc w:val="center"/>
              <w:rPr>
                <w:b/>
                <w:sz w:val="22"/>
                <w:lang w:val="de-DE"/>
              </w:rPr>
            </w:pPr>
            <w:r>
              <w:rPr>
                <w:b/>
                <w:sz w:val="22"/>
                <w:lang w:val="de-DE"/>
              </w:rPr>
              <w:t>VLAN 3</w:t>
            </w:r>
          </w:p>
        </w:tc>
      </w:tr>
      <w:tr w:rsidR="0033478C">
        <w:tblPrEx>
          <w:tblCellMar>
            <w:top w:w="0" w:type="dxa"/>
            <w:bottom w:w="0" w:type="dxa"/>
          </w:tblCellMar>
        </w:tblPrEx>
        <w:trPr>
          <w:trHeight w:val="1846"/>
        </w:trPr>
        <w:tc>
          <w:tcPr>
            <w:tcW w:w="2255" w:type="dxa"/>
          </w:tcPr>
          <w:p w:rsidR="0033478C" w:rsidRDefault="0033478C">
            <w:pPr>
              <w:spacing w:line="288" w:lineRule="auto"/>
              <w:jc w:val="center"/>
              <w:rPr>
                <w:sz w:val="22"/>
                <w:lang w:val="de-DE"/>
              </w:rPr>
            </w:pPr>
            <w:r>
              <w:rPr>
                <w:sz w:val="22"/>
                <w:lang w:val="de-DE"/>
              </w:rPr>
              <w:t>C1e1</w:t>
            </w:r>
          </w:p>
          <w:p w:rsidR="0033478C" w:rsidRDefault="0033478C">
            <w:pPr>
              <w:spacing w:line="288" w:lineRule="auto"/>
              <w:jc w:val="center"/>
              <w:rPr>
                <w:sz w:val="22"/>
                <w:lang w:val="de-DE"/>
              </w:rPr>
            </w:pPr>
            <w:r>
              <w:rPr>
                <w:sz w:val="22"/>
                <w:lang w:val="de-DE"/>
              </w:rPr>
              <w:t>C1e2</w:t>
            </w:r>
          </w:p>
          <w:p w:rsidR="0033478C" w:rsidRDefault="0033478C">
            <w:pPr>
              <w:spacing w:line="288" w:lineRule="auto"/>
              <w:jc w:val="center"/>
              <w:rPr>
                <w:sz w:val="22"/>
                <w:lang w:val="de-DE"/>
              </w:rPr>
            </w:pPr>
            <w:r>
              <w:rPr>
                <w:sz w:val="22"/>
                <w:lang w:val="de-DE"/>
              </w:rPr>
              <w:t>C1e3</w:t>
            </w:r>
          </w:p>
          <w:p w:rsidR="0033478C" w:rsidRDefault="0033478C">
            <w:pPr>
              <w:spacing w:line="288" w:lineRule="auto"/>
              <w:jc w:val="center"/>
              <w:rPr>
                <w:sz w:val="22"/>
                <w:lang w:val="de-DE"/>
              </w:rPr>
            </w:pPr>
            <w:r>
              <w:rPr>
                <w:sz w:val="22"/>
                <w:lang w:val="de-DE"/>
              </w:rPr>
              <w:t>C1f1</w:t>
            </w:r>
          </w:p>
          <w:p w:rsidR="0033478C" w:rsidRDefault="0033478C">
            <w:pPr>
              <w:spacing w:line="288" w:lineRule="auto"/>
              <w:jc w:val="center"/>
              <w:rPr>
                <w:sz w:val="22"/>
                <w:lang w:val="de-DE"/>
              </w:rPr>
            </w:pPr>
          </w:p>
        </w:tc>
        <w:tc>
          <w:tcPr>
            <w:tcW w:w="2255" w:type="dxa"/>
          </w:tcPr>
          <w:p w:rsidR="0033478C" w:rsidRDefault="0033478C">
            <w:pPr>
              <w:spacing w:line="288" w:lineRule="auto"/>
              <w:jc w:val="center"/>
              <w:rPr>
                <w:sz w:val="22"/>
                <w:lang w:val="de-DE"/>
              </w:rPr>
            </w:pPr>
            <w:r>
              <w:rPr>
                <w:sz w:val="22"/>
                <w:lang w:val="de-DE"/>
              </w:rPr>
              <w:t>C2e1</w:t>
            </w:r>
          </w:p>
          <w:p w:rsidR="0033478C" w:rsidRDefault="0033478C">
            <w:pPr>
              <w:spacing w:line="288" w:lineRule="auto"/>
              <w:jc w:val="center"/>
              <w:rPr>
                <w:sz w:val="22"/>
                <w:lang w:val="de-DE"/>
              </w:rPr>
            </w:pPr>
            <w:r>
              <w:rPr>
                <w:sz w:val="22"/>
                <w:lang w:val="de-DE"/>
              </w:rPr>
              <w:t>C2e2</w:t>
            </w:r>
          </w:p>
          <w:p w:rsidR="0033478C" w:rsidRDefault="0033478C">
            <w:pPr>
              <w:spacing w:line="288" w:lineRule="auto"/>
              <w:jc w:val="center"/>
              <w:rPr>
                <w:sz w:val="22"/>
                <w:lang w:val="de-DE"/>
              </w:rPr>
            </w:pPr>
            <w:r>
              <w:rPr>
                <w:sz w:val="22"/>
                <w:lang w:val="de-DE"/>
              </w:rPr>
              <w:t>C2e3</w:t>
            </w:r>
          </w:p>
          <w:p w:rsidR="0033478C" w:rsidRDefault="0033478C">
            <w:pPr>
              <w:spacing w:line="288" w:lineRule="auto"/>
              <w:jc w:val="center"/>
              <w:rPr>
                <w:sz w:val="22"/>
                <w:lang w:val="de-DE"/>
              </w:rPr>
            </w:pPr>
            <w:r>
              <w:rPr>
                <w:sz w:val="22"/>
                <w:lang w:val="de-DE"/>
              </w:rPr>
              <w:t>C2f1</w:t>
            </w:r>
          </w:p>
          <w:p w:rsidR="0033478C" w:rsidRDefault="0033478C">
            <w:pPr>
              <w:spacing w:line="288" w:lineRule="auto"/>
              <w:jc w:val="center"/>
              <w:rPr>
                <w:sz w:val="22"/>
                <w:lang w:val="de-DE"/>
              </w:rPr>
            </w:pPr>
            <w:r>
              <w:rPr>
                <w:sz w:val="22"/>
                <w:lang w:val="de-DE"/>
              </w:rPr>
              <w:t>C1e4</w:t>
            </w:r>
          </w:p>
          <w:p w:rsidR="0033478C" w:rsidRDefault="0033478C">
            <w:pPr>
              <w:spacing w:line="288" w:lineRule="auto"/>
              <w:jc w:val="center"/>
              <w:rPr>
                <w:sz w:val="22"/>
                <w:lang w:val="de-DE"/>
              </w:rPr>
            </w:pPr>
          </w:p>
        </w:tc>
        <w:tc>
          <w:tcPr>
            <w:tcW w:w="2255" w:type="dxa"/>
          </w:tcPr>
          <w:p w:rsidR="0033478C" w:rsidRDefault="0033478C">
            <w:pPr>
              <w:spacing w:line="288" w:lineRule="auto"/>
              <w:jc w:val="center"/>
              <w:rPr>
                <w:sz w:val="22"/>
                <w:lang w:val="de-DE"/>
              </w:rPr>
            </w:pPr>
            <w:r>
              <w:rPr>
                <w:sz w:val="22"/>
                <w:lang w:val="de-DE"/>
              </w:rPr>
              <w:t>C2e4</w:t>
            </w:r>
          </w:p>
          <w:p w:rsidR="0033478C" w:rsidRDefault="0033478C">
            <w:pPr>
              <w:spacing w:line="288" w:lineRule="auto"/>
              <w:jc w:val="center"/>
              <w:rPr>
                <w:sz w:val="22"/>
                <w:lang w:val="de-DE"/>
              </w:rPr>
            </w:pPr>
            <w:r>
              <w:rPr>
                <w:sz w:val="22"/>
                <w:lang w:val="de-DE"/>
              </w:rPr>
              <w:t>C2f2</w:t>
            </w:r>
          </w:p>
          <w:p w:rsidR="0033478C" w:rsidRDefault="0033478C">
            <w:pPr>
              <w:spacing w:line="288" w:lineRule="auto"/>
              <w:jc w:val="center"/>
              <w:rPr>
                <w:sz w:val="22"/>
                <w:lang w:val="de-DE"/>
              </w:rPr>
            </w:pPr>
            <w:r>
              <w:rPr>
                <w:sz w:val="22"/>
                <w:lang w:val="de-DE"/>
              </w:rPr>
              <w:t>C3f1</w:t>
            </w:r>
          </w:p>
          <w:p w:rsidR="0033478C" w:rsidRDefault="0033478C">
            <w:pPr>
              <w:spacing w:line="288" w:lineRule="auto"/>
              <w:jc w:val="center"/>
              <w:rPr>
                <w:sz w:val="22"/>
                <w:lang w:val="de-DE"/>
              </w:rPr>
            </w:pPr>
            <w:r>
              <w:rPr>
                <w:sz w:val="22"/>
                <w:lang w:val="de-DE"/>
              </w:rPr>
              <w:t>C3e1</w:t>
            </w:r>
          </w:p>
          <w:p w:rsidR="0033478C" w:rsidRDefault="0033478C">
            <w:pPr>
              <w:spacing w:line="288" w:lineRule="auto"/>
              <w:jc w:val="center"/>
              <w:rPr>
                <w:sz w:val="22"/>
                <w:lang w:val="de-DE"/>
              </w:rPr>
            </w:pPr>
            <w:r>
              <w:rPr>
                <w:sz w:val="22"/>
                <w:lang w:val="de-DE"/>
              </w:rPr>
              <w:t>C3e2</w:t>
            </w:r>
          </w:p>
          <w:p w:rsidR="0033478C" w:rsidRDefault="0033478C">
            <w:pPr>
              <w:spacing w:line="288" w:lineRule="auto"/>
              <w:jc w:val="center"/>
              <w:rPr>
                <w:sz w:val="22"/>
                <w:lang w:val="de-DE"/>
              </w:rPr>
            </w:pPr>
            <w:r>
              <w:rPr>
                <w:sz w:val="22"/>
                <w:lang w:val="de-DE"/>
              </w:rPr>
              <w:t>C3e3</w:t>
            </w:r>
          </w:p>
        </w:tc>
      </w:tr>
    </w:tbl>
    <w:p w:rsidR="0033478C" w:rsidRDefault="0033478C">
      <w:pPr>
        <w:spacing w:line="288" w:lineRule="auto"/>
        <w:jc w:val="both"/>
        <w:rPr>
          <w:sz w:val="22"/>
          <w:lang w:val="de-DE"/>
        </w:rPr>
      </w:pPr>
    </w:p>
    <w:p w:rsidR="0033478C" w:rsidRDefault="0033478C">
      <w:pPr>
        <w:pStyle w:val="Titre6"/>
        <w:rPr>
          <w:color w:val="auto"/>
        </w:rPr>
      </w:pPr>
    </w:p>
    <w:p w:rsidR="0033478C" w:rsidRDefault="0033478C">
      <w:pPr>
        <w:pStyle w:val="Titre6"/>
      </w:pPr>
      <w:bookmarkStart w:id="8" w:name="_Annexe_3_:_Rappels sur les VLAN"/>
      <w:bookmarkEnd w:id="8"/>
      <w:r>
        <w:rPr>
          <w:color w:val="auto"/>
        </w:rPr>
        <w:t>Annexe 3 : Rappels sur les VLAN</w:t>
      </w:r>
    </w:p>
    <w:p w:rsidR="0033478C" w:rsidRDefault="0033478C">
      <w:pPr>
        <w:spacing w:line="288" w:lineRule="auto"/>
        <w:jc w:val="both"/>
        <w:rPr>
          <w:sz w:val="22"/>
        </w:rPr>
      </w:pPr>
      <w:r>
        <w:rPr>
          <w:b/>
          <w:bCs/>
          <w:sz w:val="22"/>
        </w:rPr>
        <w:t>Définition</w:t>
      </w:r>
      <w:r>
        <w:rPr>
          <w:sz w:val="22"/>
        </w:rPr>
        <w:t xml:space="preserve"> : un VLAN permet de créer des domaines de diffusion gérés par les commutateurs.  </w:t>
      </w:r>
    </w:p>
    <w:p w:rsidR="0033478C" w:rsidRDefault="0033478C">
      <w:pPr>
        <w:spacing w:line="288" w:lineRule="auto"/>
        <w:jc w:val="both"/>
        <w:rPr>
          <w:sz w:val="22"/>
        </w:rPr>
      </w:pPr>
      <w:r>
        <w:rPr>
          <w:sz w:val="22"/>
        </w:rPr>
        <w:t>Il y a trois méthodes pour créer des VLAN :</w:t>
      </w:r>
    </w:p>
    <w:p w:rsidR="0033478C" w:rsidRDefault="0033478C">
      <w:pPr>
        <w:spacing w:line="288" w:lineRule="auto"/>
        <w:jc w:val="both"/>
        <w:rPr>
          <w:sz w:val="22"/>
        </w:rPr>
      </w:pPr>
    </w:p>
    <w:p w:rsidR="0033478C" w:rsidRDefault="0033478C">
      <w:pPr>
        <w:numPr>
          <w:ilvl w:val="0"/>
          <w:numId w:val="36"/>
        </w:numPr>
        <w:tabs>
          <w:tab w:val="clear" w:pos="720"/>
          <w:tab w:val="num" w:pos="480"/>
        </w:tabs>
        <w:spacing w:line="288" w:lineRule="auto"/>
        <w:ind w:left="480" w:hanging="480"/>
        <w:jc w:val="both"/>
        <w:rPr>
          <w:sz w:val="22"/>
        </w:rPr>
      </w:pPr>
      <w:r>
        <w:rPr>
          <w:sz w:val="22"/>
        </w:rPr>
        <w:t>VLAN de niveau 1 : on affecte chaque port des commutateurs à un VLAN. L’appartenance d’une carte réseau à un VLAN est déterminée par sa connexion à un port du commutateur. Les ports sont donc affectés statiquement à un VLAN.</w:t>
      </w:r>
    </w:p>
    <w:p w:rsidR="0033478C" w:rsidRDefault="0033478C">
      <w:pPr>
        <w:spacing w:line="288" w:lineRule="auto"/>
        <w:jc w:val="both"/>
        <w:rPr>
          <w:sz w:val="22"/>
        </w:rPr>
      </w:pPr>
    </w:p>
    <w:p w:rsidR="0033478C" w:rsidRDefault="0033478C">
      <w:pPr>
        <w:numPr>
          <w:ilvl w:val="0"/>
          <w:numId w:val="36"/>
        </w:numPr>
        <w:tabs>
          <w:tab w:val="clear" w:pos="720"/>
          <w:tab w:val="num" w:pos="480"/>
        </w:tabs>
        <w:spacing w:line="288" w:lineRule="auto"/>
        <w:ind w:left="480" w:hanging="480"/>
        <w:jc w:val="both"/>
        <w:rPr>
          <w:sz w:val="22"/>
        </w:rPr>
      </w:pPr>
      <w:r>
        <w:rPr>
          <w:sz w:val="22"/>
        </w:rPr>
        <w:t>VLAN de niveau 2 : on affecte chaque adresse MAC à un VLAN. L’appartenance d’une carte réseau à un VLAN est déterminée par son adresse MAC. En fait il s’agit à partir de l’association Mac/VLAN d ‘affecter dynamiquement les ports des commutateurs à chacun des VLAN.</w:t>
      </w:r>
    </w:p>
    <w:p w:rsidR="0033478C" w:rsidRDefault="0033478C">
      <w:pPr>
        <w:spacing w:line="288" w:lineRule="auto"/>
        <w:jc w:val="both"/>
        <w:rPr>
          <w:sz w:val="22"/>
        </w:rPr>
      </w:pPr>
    </w:p>
    <w:p w:rsidR="0033478C" w:rsidRDefault="0033478C">
      <w:pPr>
        <w:numPr>
          <w:ilvl w:val="0"/>
          <w:numId w:val="36"/>
        </w:numPr>
        <w:tabs>
          <w:tab w:val="clear" w:pos="720"/>
          <w:tab w:val="num" w:pos="480"/>
        </w:tabs>
        <w:spacing w:line="288" w:lineRule="auto"/>
        <w:ind w:left="480" w:hanging="480"/>
        <w:jc w:val="both"/>
        <w:rPr>
          <w:sz w:val="22"/>
        </w:rPr>
      </w:pPr>
      <w:r>
        <w:rPr>
          <w:sz w:val="22"/>
        </w:rPr>
        <w:t>VLAN de niveau 3 : on affecte un protocole de niveau 3 ou de niveau supérieur à un VLAN. . L’appartenance d’une carte réseau à un VLAN est déterminée par le protocole de niveau 3 ou supérieur qu’elle utilise. En fait il s’agit à partir de l’association protocole/VLAN d ‘affecter dynamiquement les ports des commutateurs à chacun des VLAN.</w:t>
      </w:r>
    </w:p>
    <w:p w:rsidR="0033478C" w:rsidRDefault="0033478C">
      <w:pPr>
        <w:pStyle w:val="Pieddepage"/>
        <w:tabs>
          <w:tab w:val="clear" w:pos="4536"/>
          <w:tab w:val="clear" w:pos="9072"/>
        </w:tabs>
        <w:spacing w:line="288" w:lineRule="auto"/>
        <w:jc w:val="both"/>
        <w:rPr>
          <w:sz w:val="22"/>
        </w:rPr>
      </w:pPr>
    </w:p>
    <w:p w:rsidR="0033478C" w:rsidRDefault="0033478C">
      <w:pPr>
        <w:spacing w:line="288" w:lineRule="auto"/>
        <w:jc w:val="both"/>
        <w:rPr>
          <w:sz w:val="22"/>
        </w:rPr>
      </w:pPr>
      <w:r>
        <w:rPr>
          <w:b/>
          <w:sz w:val="22"/>
        </w:rPr>
        <w:t>Une carte réseau ne peut-être associée qu’à un seul VLAN</w:t>
      </w:r>
      <w:r>
        <w:rPr>
          <w:sz w:val="22"/>
        </w:rPr>
        <w:t xml:space="preserve">. Une carte réseau associée à un VLAN par une de ces trois méthodes ne peut communiquer qu’avec une carte réseau associée à un même VLAN. Une trame de diffusion (broadcast) émise par une carte réseau associée à un VLAN sera transmise à toutes les cartes réseaux composant ce VLAN et </w:t>
      </w:r>
      <w:r>
        <w:rPr>
          <w:b/>
          <w:sz w:val="22"/>
        </w:rPr>
        <w:t>uniquement celles-ci</w:t>
      </w:r>
      <w:r>
        <w:rPr>
          <w:sz w:val="22"/>
        </w:rPr>
        <w:t>.</w:t>
      </w:r>
    </w:p>
    <w:p w:rsidR="0033478C" w:rsidRDefault="0033478C">
      <w:pPr>
        <w:spacing w:line="288" w:lineRule="auto"/>
        <w:jc w:val="both"/>
        <w:rPr>
          <w:sz w:val="22"/>
        </w:rPr>
      </w:pPr>
    </w:p>
    <w:p w:rsidR="0033478C" w:rsidRDefault="0033478C">
      <w:pPr>
        <w:spacing w:line="288" w:lineRule="auto"/>
        <w:jc w:val="both"/>
        <w:rPr>
          <w:sz w:val="22"/>
        </w:rPr>
      </w:pPr>
      <w:r>
        <w:rPr>
          <w:b/>
          <w:bCs/>
          <w:sz w:val="22"/>
        </w:rPr>
        <w:br w:type="page"/>
      </w:r>
      <w:r>
        <w:rPr>
          <w:b/>
          <w:bCs/>
          <w:sz w:val="22"/>
        </w:rPr>
        <w:lastRenderedPageBreak/>
        <w:t>Protocole 802.1q :</w:t>
      </w:r>
      <w:r>
        <w:rPr>
          <w:sz w:val="22"/>
        </w:rPr>
        <w:t xml:space="preserve"> Un commutateur peut gérer plusieurs VLAN et un VLAN peut être géré par plusieurs commutateurs. L’appartenance à un VLAN, d’une trame circulant entre les commutateurs est déterminée par un marquage de la trame qui rajoute à celle-ci l’identifiant du VLAN. </w:t>
      </w:r>
    </w:p>
    <w:p w:rsidR="0033478C" w:rsidRDefault="0033478C">
      <w:pPr>
        <w:spacing w:line="288" w:lineRule="auto"/>
        <w:jc w:val="both"/>
        <w:rPr>
          <w:sz w:val="22"/>
        </w:rPr>
      </w:pPr>
    </w:p>
    <w:p w:rsidR="0033478C" w:rsidRDefault="0033478C">
      <w:pPr>
        <w:spacing w:line="288" w:lineRule="auto"/>
        <w:jc w:val="both"/>
        <w:rPr>
          <w:sz w:val="22"/>
        </w:rPr>
      </w:pPr>
      <w:r>
        <w:rPr>
          <w:sz w:val="22"/>
        </w:rPr>
        <w:t>802.1q marque les trames en modifiant l'en-tête MAC de la trame. Il rajoute notamment dans cette entête un identifiant de VLAN qui permet rapidement au commutateur d'associer la trame à un VLAN sans consulter ses tables. Cette modification du format de la trame est généralement faite par les commutateurs sur les liaisons inter-commutateurs (</w:t>
      </w:r>
      <w:proofErr w:type="spellStart"/>
      <w:r>
        <w:rPr>
          <w:sz w:val="22"/>
        </w:rPr>
        <w:t>trunk</w:t>
      </w:r>
      <w:proofErr w:type="spellEnd"/>
      <w:r>
        <w:rPr>
          <w:sz w:val="22"/>
        </w:rPr>
        <w:t xml:space="preserve"> </w:t>
      </w:r>
      <w:proofErr w:type="spellStart"/>
      <w:r>
        <w:rPr>
          <w:sz w:val="22"/>
        </w:rPr>
        <w:t>link</w:t>
      </w:r>
      <w:proofErr w:type="spellEnd"/>
      <w:r>
        <w:rPr>
          <w:sz w:val="22"/>
        </w:rPr>
        <w:t xml:space="preserve">) en utilisant des ports spéciaux, les ports 802.1q (port </w:t>
      </w:r>
      <w:proofErr w:type="spellStart"/>
      <w:r>
        <w:rPr>
          <w:i/>
          <w:sz w:val="22"/>
        </w:rPr>
        <w:t>trunk</w:t>
      </w:r>
      <w:proofErr w:type="spellEnd"/>
      <w:r>
        <w:rPr>
          <w:i/>
          <w:sz w:val="22"/>
        </w:rPr>
        <w:t xml:space="preserve"> </w:t>
      </w:r>
      <w:proofErr w:type="spellStart"/>
      <w:r>
        <w:rPr>
          <w:i/>
          <w:sz w:val="22"/>
        </w:rPr>
        <w:t>link</w:t>
      </w:r>
      <w:proofErr w:type="spellEnd"/>
      <w:r>
        <w:rPr>
          <w:sz w:val="22"/>
        </w:rPr>
        <w:t>). En effet, la modification de l'entête implique que les éléments recevant la trame marquée (</w:t>
      </w:r>
      <w:proofErr w:type="spellStart"/>
      <w:r>
        <w:rPr>
          <w:i/>
          <w:sz w:val="22"/>
        </w:rPr>
        <w:t>taggée</w:t>
      </w:r>
      <w:proofErr w:type="spellEnd"/>
      <w:r>
        <w:rPr>
          <w:sz w:val="22"/>
        </w:rPr>
        <w:t xml:space="preserve">) disposent du protocole 802.1q. Ce n'est généralement pas le cas des cartes réseaux. Les ports </w:t>
      </w:r>
      <w:proofErr w:type="spellStart"/>
      <w:r>
        <w:rPr>
          <w:i/>
          <w:sz w:val="22"/>
        </w:rPr>
        <w:t>trunk</w:t>
      </w:r>
      <w:proofErr w:type="spellEnd"/>
      <w:r>
        <w:rPr>
          <w:i/>
          <w:sz w:val="22"/>
        </w:rPr>
        <w:t xml:space="preserve"> </w:t>
      </w:r>
      <w:proofErr w:type="spellStart"/>
      <w:r>
        <w:rPr>
          <w:i/>
          <w:sz w:val="22"/>
        </w:rPr>
        <w:t>link</w:t>
      </w:r>
      <w:proofErr w:type="spellEnd"/>
      <w:r>
        <w:rPr>
          <w:sz w:val="22"/>
        </w:rPr>
        <w:t xml:space="preserve"> associés à ce type de lien ajoutent ou enlèvent le PDU (Protocole Data Unit) 802.1q selon qu'ils transmettent ou non la trame à un commutateur.</w:t>
      </w:r>
    </w:p>
    <w:p w:rsidR="0033478C" w:rsidRDefault="0033478C">
      <w:pPr>
        <w:spacing w:line="288" w:lineRule="auto"/>
        <w:jc w:val="both"/>
        <w:rPr>
          <w:sz w:val="22"/>
        </w:rPr>
      </w:pPr>
    </w:p>
    <w:p w:rsidR="0033478C" w:rsidRDefault="0033478C">
      <w:pPr>
        <w:spacing w:line="288" w:lineRule="auto"/>
        <w:jc w:val="both"/>
        <w:rPr>
          <w:sz w:val="22"/>
        </w:rPr>
      </w:pPr>
      <w:r>
        <w:rPr>
          <w:sz w:val="22"/>
        </w:rPr>
        <w:t xml:space="preserve">Remarque : 802.1q est basé sur un protocole propriétaire CISCO ISL (Inter Switch </w:t>
      </w:r>
      <w:proofErr w:type="spellStart"/>
      <w:r>
        <w:rPr>
          <w:sz w:val="22"/>
        </w:rPr>
        <w:t>Linking</w:t>
      </w:r>
      <w:proofErr w:type="spellEnd"/>
      <w:r>
        <w:rPr>
          <w:sz w:val="22"/>
        </w:rPr>
        <w:t>) et permet également de gérer la qualité de service (</w:t>
      </w:r>
      <w:proofErr w:type="spellStart"/>
      <w:r>
        <w:rPr>
          <w:sz w:val="22"/>
        </w:rPr>
        <w:t>QoS</w:t>
      </w:r>
      <w:proofErr w:type="spellEnd"/>
      <w:r>
        <w:rPr>
          <w:sz w:val="22"/>
        </w:rPr>
        <w:t>) par la même technique de marquage de la trame.</w:t>
      </w:r>
    </w:p>
    <w:p w:rsidR="0033478C" w:rsidRDefault="0033478C">
      <w:pPr>
        <w:spacing w:line="288" w:lineRule="auto"/>
        <w:jc w:val="both"/>
        <w:rPr>
          <w:b/>
          <w:bCs/>
          <w:sz w:val="22"/>
        </w:rPr>
      </w:pPr>
    </w:p>
    <w:p w:rsidR="0033478C" w:rsidRDefault="0033478C">
      <w:pPr>
        <w:spacing w:line="288" w:lineRule="auto"/>
        <w:jc w:val="both"/>
        <w:rPr>
          <w:b/>
          <w:bCs/>
          <w:sz w:val="22"/>
        </w:rPr>
      </w:pPr>
    </w:p>
    <w:p w:rsidR="0033478C" w:rsidRDefault="0033478C">
      <w:pPr>
        <w:spacing w:line="288" w:lineRule="auto"/>
        <w:jc w:val="both"/>
        <w:rPr>
          <w:sz w:val="22"/>
        </w:rPr>
      </w:pPr>
      <w:r>
        <w:rPr>
          <w:b/>
          <w:bCs/>
          <w:sz w:val="22"/>
        </w:rPr>
        <w:t>Protocole 802.1d</w:t>
      </w:r>
      <w:r>
        <w:rPr>
          <w:sz w:val="22"/>
        </w:rPr>
        <w:t> : Pour gérer la tolérance de pannes dans les liaisons inter-commutateurs on met en place des liaisons redondantes. Les liaisons redondantes doivent être invalidées quand elles ne sont pas utiles et validées en cas de rupture d’une liaison. Cette gestion de la redondance est prise en charge par le protocole 802.1d (</w:t>
      </w:r>
      <w:proofErr w:type="spellStart"/>
      <w:r>
        <w:rPr>
          <w:sz w:val="22"/>
        </w:rPr>
        <w:t>spanning</w:t>
      </w:r>
      <w:proofErr w:type="spellEnd"/>
      <w:r>
        <w:rPr>
          <w:sz w:val="22"/>
        </w:rPr>
        <w:t xml:space="preserve"> </w:t>
      </w:r>
      <w:proofErr w:type="spellStart"/>
      <w:r>
        <w:rPr>
          <w:sz w:val="22"/>
        </w:rPr>
        <w:t>tree</w:t>
      </w:r>
      <w:proofErr w:type="spellEnd"/>
      <w:r>
        <w:rPr>
          <w:sz w:val="22"/>
        </w:rPr>
        <w:t>).</w:t>
      </w:r>
    </w:p>
    <w:sectPr w:rsidR="0033478C">
      <w:type w:val="oddPage"/>
      <w:pgSz w:w="11907" w:h="16840" w:code="9"/>
      <w:pgMar w:top="1140" w:right="1418" w:bottom="1134" w:left="1418" w:header="720"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347" w:rsidRDefault="00173347">
      <w:r>
        <w:separator/>
      </w:r>
    </w:p>
  </w:endnote>
  <w:endnote w:type="continuationSeparator" w:id="0">
    <w:p w:rsidR="00173347" w:rsidRDefault="001733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78C" w:rsidRDefault="0033478C">
    <w:pPr>
      <w:pStyle w:val="Pieddepage"/>
      <w:pBdr>
        <w:top w:val="single" w:sz="4" w:space="1" w:color="auto"/>
      </w:pBdr>
      <w:tabs>
        <w:tab w:val="clear" w:pos="9072"/>
        <w:tab w:val="right" w:pos="9540"/>
      </w:tabs>
      <w:rPr>
        <w:lang w:val="fr-CH"/>
      </w:rPr>
    </w:pPr>
    <w:r>
      <w:rPr>
        <w:lang w:val="fr-CH"/>
      </w:rPr>
      <w:t xml:space="preserve">Jenny MELE –Exercice TD – les </w:t>
    </w:r>
    <w:proofErr w:type="spellStart"/>
    <w:r>
      <w:rPr>
        <w:lang w:val="fr-CH"/>
      </w:rPr>
      <w:t>Vlans</w:t>
    </w:r>
    <w:proofErr w:type="spellEnd"/>
    <w:r>
      <w:rPr>
        <w:lang w:val="fr-CH"/>
      </w:rPr>
      <w:tab/>
    </w:r>
    <w:r>
      <w:rPr>
        <w:lang w:val="fr-CH"/>
      </w:rPr>
      <w:tab/>
    </w:r>
    <w:r>
      <w:rPr>
        <w:rStyle w:val="Numrodepage"/>
      </w:rPr>
      <w:fldChar w:fldCharType="begin"/>
    </w:r>
    <w:r>
      <w:rPr>
        <w:rStyle w:val="Numrodepage"/>
        <w:lang w:val="fr-CH"/>
      </w:rPr>
      <w:instrText xml:space="preserve"> PAGE </w:instrText>
    </w:r>
    <w:r>
      <w:rPr>
        <w:rStyle w:val="Numrodepage"/>
      </w:rPr>
      <w:fldChar w:fldCharType="separate"/>
    </w:r>
    <w:r w:rsidR="00B47708">
      <w:rPr>
        <w:rStyle w:val="Numrodepage"/>
        <w:noProof/>
        <w:lang w:val="fr-CH"/>
      </w:rPr>
      <w:t>6</w:t>
    </w:r>
    <w:r>
      <w:rPr>
        <w:rStyle w:val="Numrodepage"/>
      </w:rPr>
      <w:fldChar w:fldCharType="end"/>
    </w:r>
    <w:r>
      <w:rPr>
        <w:rStyle w:val="Numrodepage"/>
        <w:lang w:val="fr-CH"/>
      </w:rPr>
      <w:t>/</w:t>
    </w:r>
    <w:r>
      <w:rPr>
        <w:rStyle w:val="Numrodepage"/>
      </w:rPr>
      <w:fldChar w:fldCharType="begin"/>
    </w:r>
    <w:r>
      <w:rPr>
        <w:rStyle w:val="Numrodepage"/>
      </w:rPr>
      <w:instrText xml:space="preserve"> NUMPAGES </w:instrText>
    </w:r>
    <w:r>
      <w:rPr>
        <w:rStyle w:val="Numrodepage"/>
      </w:rPr>
      <w:fldChar w:fldCharType="separate"/>
    </w:r>
    <w:r w:rsidR="00B47708">
      <w:rPr>
        <w:rStyle w:val="Numrodepage"/>
        <w:noProof/>
      </w:rPr>
      <w:t>6</w:t>
    </w:r>
    <w:r>
      <w:rPr>
        <w:rStyle w:val="Numrodepage"/>
      </w:rPr>
      <w:fldChar w:fldCharType="end"/>
    </w:r>
  </w:p>
  <w:p w:rsidR="0033478C" w:rsidRDefault="0033478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347" w:rsidRDefault="00173347">
      <w:r>
        <w:separator/>
      </w:r>
    </w:p>
  </w:footnote>
  <w:footnote w:type="continuationSeparator" w:id="0">
    <w:p w:rsidR="00173347" w:rsidRDefault="001733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78C" w:rsidRDefault="0033478C">
    <w:pPr>
      <w:pStyle w:val="En-tte"/>
      <w:pBdr>
        <w:bottom w:val="single" w:sz="4" w:space="1" w:color="auto"/>
      </w:pBdr>
    </w:pPr>
    <w:r>
      <w:t xml:space="preserve">Lycée Godefroy de Bouillon – Section BTS </w:t>
    </w:r>
    <w:r w:rsidR="00BB698A">
      <w:t>SIO</w:t>
    </w:r>
  </w:p>
  <w:p w:rsidR="0033478C" w:rsidRDefault="0033478C">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5B693D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E954BEF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586A4470"/>
    <w:lvl w:ilvl="0">
      <w:start w:val="1"/>
      <w:numFmt w:val="decimal"/>
      <w:lvlText w:val="%1."/>
      <w:lvlJc w:val="left"/>
      <w:pPr>
        <w:tabs>
          <w:tab w:val="num" w:pos="926"/>
        </w:tabs>
        <w:ind w:left="926" w:hanging="360"/>
      </w:pPr>
    </w:lvl>
  </w:abstractNum>
  <w:abstractNum w:abstractNumId="3">
    <w:nsid w:val="FFFFFF7F"/>
    <w:multiLevelType w:val="singleLevel"/>
    <w:tmpl w:val="419C62E0"/>
    <w:lvl w:ilvl="0">
      <w:start w:val="1"/>
      <w:numFmt w:val="decimal"/>
      <w:lvlText w:val="%1."/>
      <w:lvlJc w:val="left"/>
      <w:pPr>
        <w:tabs>
          <w:tab w:val="num" w:pos="643"/>
        </w:tabs>
        <w:ind w:left="643" w:hanging="360"/>
      </w:pPr>
    </w:lvl>
  </w:abstractNum>
  <w:abstractNum w:abstractNumId="4">
    <w:nsid w:val="FFFFFF80"/>
    <w:multiLevelType w:val="singleLevel"/>
    <w:tmpl w:val="67C694D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66A9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1BCF42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AA8896"/>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54B4D15C"/>
    <w:lvl w:ilvl="0">
      <w:start w:val="1"/>
      <w:numFmt w:val="decimal"/>
      <w:pStyle w:val="Listenumros"/>
      <w:lvlText w:val="%1."/>
      <w:lvlJc w:val="left"/>
      <w:pPr>
        <w:tabs>
          <w:tab w:val="num" w:pos="360"/>
        </w:tabs>
        <w:ind w:left="360" w:hanging="360"/>
      </w:pPr>
      <w:rPr>
        <w:rFonts w:cs="Times New Roman"/>
      </w:rPr>
    </w:lvl>
  </w:abstractNum>
  <w:abstractNum w:abstractNumId="9">
    <w:nsid w:val="FFFFFF89"/>
    <w:multiLevelType w:val="singleLevel"/>
    <w:tmpl w:val="7362EDD4"/>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5872FDA"/>
    <w:multiLevelType w:val="multilevel"/>
    <w:tmpl w:val="3CC4AA0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220F5D7D"/>
    <w:multiLevelType w:val="singleLevel"/>
    <w:tmpl w:val="040C000F"/>
    <w:lvl w:ilvl="0">
      <w:start w:val="1"/>
      <w:numFmt w:val="decimal"/>
      <w:lvlText w:val="%1."/>
      <w:lvlJc w:val="left"/>
      <w:pPr>
        <w:tabs>
          <w:tab w:val="num" w:pos="360"/>
        </w:tabs>
        <w:ind w:left="360" w:hanging="360"/>
      </w:pPr>
    </w:lvl>
  </w:abstractNum>
  <w:abstractNum w:abstractNumId="12">
    <w:nsid w:val="25D10E35"/>
    <w:multiLevelType w:val="multilevel"/>
    <w:tmpl w:val="07046B60"/>
    <w:lvl w:ilvl="0">
      <w:start w:val="1"/>
      <w:numFmt w:val="bullet"/>
      <w:lvlText w:val="o"/>
      <w:lvlJc w:val="left"/>
      <w:pPr>
        <w:tabs>
          <w:tab w:val="num" w:pos="1428"/>
        </w:tabs>
        <w:ind w:left="1428" w:hanging="360"/>
      </w:pPr>
      <w:rPr>
        <w:rFonts w:ascii="Courier New" w:hAnsi="Courier New" w:cs="Courier New"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3">
    <w:nsid w:val="274A7AA2"/>
    <w:multiLevelType w:val="hybridMultilevel"/>
    <w:tmpl w:val="CB225300"/>
    <w:lvl w:ilvl="0">
      <w:start w:val="1"/>
      <w:numFmt w:val="bullet"/>
      <w:pStyle w:val="Listepuces2"/>
      <w:lvlText w:val=""/>
      <w:lvlJc w:val="left"/>
      <w:pPr>
        <w:tabs>
          <w:tab w:val="num" w:pos="1428"/>
        </w:tabs>
        <w:ind w:left="1428" w:hanging="360"/>
      </w:pPr>
      <w:rPr>
        <w:rFonts w:ascii="Wingdings" w:hAnsi="Wingdings" w:hint="default"/>
      </w:rPr>
    </w:lvl>
    <w:lvl w:ilvl="1" w:tentative="1">
      <w:start w:val="1"/>
      <w:numFmt w:val="bullet"/>
      <w:lvlText w:val="o"/>
      <w:lvlJc w:val="left"/>
      <w:pPr>
        <w:tabs>
          <w:tab w:val="num" w:pos="2148"/>
        </w:tabs>
        <w:ind w:left="2148" w:hanging="360"/>
      </w:pPr>
      <w:rPr>
        <w:rFonts w:ascii="Courier New" w:hAnsi="Courier New" w:cs="Courier New"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Courier New"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Courier New"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14">
    <w:nsid w:val="2A605188"/>
    <w:multiLevelType w:val="hybridMultilevel"/>
    <w:tmpl w:val="819CBF0C"/>
    <w:lvl w:ilvl="0">
      <w:start w:val="1"/>
      <w:numFmt w:val="decimal"/>
      <w:pStyle w:val="Listenumros"/>
      <w:lvlText w:val="%1."/>
      <w:lvlJc w:val="left"/>
      <w:pPr>
        <w:tabs>
          <w:tab w:val="num" w:pos="360"/>
        </w:tabs>
        <w:ind w:left="36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nsid w:val="39023A80"/>
    <w:multiLevelType w:val="hybridMultilevel"/>
    <w:tmpl w:val="3CC4AA0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nsid w:val="3AC548B7"/>
    <w:multiLevelType w:val="hybridMultilevel"/>
    <w:tmpl w:val="07046B60"/>
    <w:lvl w:ilvl="0">
      <w:start w:val="1"/>
      <w:numFmt w:val="bullet"/>
      <w:lvlText w:val="o"/>
      <w:lvlJc w:val="left"/>
      <w:pPr>
        <w:tabs>
          <w:tab w:val="num" w:pos="1428"/>
        </w:tabs>
        <w:ind w:left="1428" w:hanging="360"/>
      </w:pPr>
      <w:rPr>
        <w:rFonts w:ascii="Courier New" w:hAnsi="Courier New" w:cs="Courier New" w:hint="default"/>
      </w:rPr>
    </w:lvl>
    <w:lvl w:ilvl="1" w:tentative="1">
      <w:start w:val="1"/>
      <w:numFmt w:val="bullet"/>
      <w:lvlText w:val="o"/>
      <w:lvlJc w:val="left"/>
      <w:pPr>
        <w:tabs>
          <w:tab w:val="num" w:pos="2148"/>
        </w:tabs>
        <w:ind w:left="2148" w:hanging="360"/>
      </w:pPr>
      <w:rPr>
        <w:rFonts w:ascii="Courier New" w:hAnsi="Courier New" w:cs="Courier New"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Courier New"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Courier New"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17">
    <w:nsid w:val="431415F8"/>
    <w:multiLevelType w:val="singleLevel"/>
    <w:tmpl w:val="040C000F"/>
    <w:lvl w:ilvl="0">
      <w:start w:val="1"/>
      <w:numFmt w:val="decimal"/>
      <w:lvlText w:val="%1."/>
      <w:lvlJc w:val="left"/>
      <w:pPr>
        <w:tabs>
          <w:tab w:val="num" w:pos="360"/>
        </w:tabs>
        <w:ind w:left="360" w:hanging="360"/>
      </w:pPr>
    </w:lvl>
  </w:abstractNum>
  <w:abstractNum w:abstractNumId="18">
    <w:nsid w:val="4B5D6C1E"/>
    <w:multiLevelType w:val="singleLevel"/>
    <w:tmpl w:val="040C000F"/>
    <w:lvl w:ilvl="0">
      <w:start w:val="1"/>
      <w:numFmt w:val="decimal"/>
      <w:lvlText w:val="%1."/>
      <w:lvlJc w:val="left"/>
      <w:pPr>
        <w:tabs>
          <w:tab w:val="num" w:pos="360"/>
        </w:tabs>
        <w:ind w:left="360" w:hanging="360"/>
      </w:pPr>
    </w:lvl>
  </w:abstractNum>
  <w:abstractNum w:abstractNumId="19">
    <w:nsid w:val="4E5715BB"/>
    <w:multiLevelType w:val="singleLevel"/>
    <w:tmpl w:val="040C000F"/>
    <w:lvl w:ilvl="0">
      <w:start w:val="1"/>
      <w:numFmt w:val="decimal"/>
      <w:lvlText w:val="%1."/>
      <w:lvlJc w:val="left"/>
      <w:pPr>
        <w:tabs>
          <w:tab w:val="num" w:pos="360"/>
        </w:tabs>
        <w:ind w:left="360" w:hanging="360"/>
      </w:pPr>
    </w:lvl>
  </w:abstractNum>
  <w:abstractNum w:abstractNumId="20">
    <w:nsid w:val="690951BD"/>
    <w:multiLevelType w:val="hybridMultilevel"/>
    <w:tmpl w:val="4B86B2F2"/>
    <w:lvl w:ilvl="0">
      <w:start w:val="1"/>
      <w:numFmt w:val="bullet"/>
      <w:pStyle w:val="Listepuces"/>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nsid w:val="6C91361B"/>
    <w:multiLevelType w:val="singleLevel"/>
    <w:tmpl w:val="040C000F"/>
    <w:lvl w:ilvl="0">
      <w:start w:val="1"/>
      <w:numFmt w:val="decimal"/>
      <w:lvlText w:val="%1."/>
      <w:lvlJc w:val="left"/>
      <w:pPr>
        <w:tabs>
          <w:tab w:val="num" w:pos="360"/>
        </w:tabs>
        <w:ind w:left="360" w:hanging="360"/>
      </w:pPr>
    </w:lvl>
  </w:abstractNum>
  <w:abstractNum w:abstractNumId="22">
    <w:nsid w:val="71034D45"/>
    <w:multiLevelType w:val="singleLevel"/>
    <w:tmpl w:val="040C000F"/>
    <w:lvl w:ilvl="0">
      <w:start w:val="1"/>
      <w:numFmt w:val="decimal"/>
      <w:lvlText w:val="%1."/>
      <w:lvlJc w:val="left"/>
      <w:pPr>
        <w:tabs>
          <w:tab w:val="num" w:pos="360"/>
        </w:tabs>
        <w:ind w:left="360" w:hanging="360"/>
      </w:pPr>
    </w:lvl>
  </w:abstractNum>
  <w:abstractNum w:abstractNumId="23">
    <w:nsid w:val="73AE363D"/>
    <w:multiLevelType w:val="singleLevel"/>
    <w:tmpl w:val="9E302B7E"/>
    <w:lvl w:ilvl="0">
      <w:numFmt w:val="bullet"/>
      <w:lvlText w:val="-"/>
      <w:lvlJc w:val="left"/>
      <w:pPr>
        <w:tabs>
          <w:tab w:val="num" w:pos="360"/>
        </w:tabs>
        <w:ind w:left="360" w:hanging="360"/>
      </w:pPr>
      <w:rPr>
        <w:rFonts w:hint="default"/>
      </w:rPr>
    </w:lvl>
  </w:abstractNum>
  <w:abstractNum w:abstractNumId="24">
    <w:nsid w:val="746D4B5E"/>
    <w:multiLevelType w:val="hybridMultilevel"/>
    <w:tmpl w:val="170218B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76E630AE"/>
    <w:multiLevelType w:val="singleLevel"/>
    <w:tmpl w:val="040C000F"/>
    <w:lvl w:ilvl="0">
      <w:start w:val="1"/>
      <w:numFmt w:val="decimal"/>
      <w:lvlText w:val="%1."/>
      <w:lvlJc w:val="left"/>
      <w:pPr>
        <w:tabs>
          <w:tab w:val="num" w:pos="360"/>
        </w:tabs>
        <w:ind w:left="360" w:hanging="360"/>
      </w:pPr>
    </w:lvl>
  </w:abstractNum>
  <w:abstractNum w:abstractNumId="26">
    <w:nsid w:val="77B52CCB"/>
    <w:multiLevelType w:val="singleLevel"/>
    <w:tmpl w:val="040C000F"/>
    <w:lvl w:ilvl="0">
      <w:start w:val="1"/>
      <w:numFmt w:val="decimal"/>
      <w:lvlText w:val="%1."/>
      <w:lvlJc w:val="left"/>
      <w:pPr>
        <w:tabs>
          <w:tab w:val="num" w:pos="360"/>
        </w:tabs>
        <w:ind w:left="360" w:hanging="360"/>
      </w:pPr>
    </w:lvl>
  </w:abstractNum>
  <w:num w:numId="1">
    <w:abstractNumId w:val="23"/>
  </w:num>
  <w:num w:numId="2">
    <w:abstractNumId w:val="8"/>
  </w:num>
  <w:num w:numId="3">
    <w:abstractNumId w:val="8"/>
  </w:num>
  <w:num w:numId="4">
    <w:abstractNumId w:val="9"/>
  </w:num>
  <w:num w:numId="5">
    <w:abstractNumId w:val="9"/>
  </w:num>
  <w:num w:numId="6">
    <w:abstractNumId w:val="15"/>
  </w:num>
  <w:num w:numId="7">
    <w:abstractNumId w:val="14"/>
  </w:num>
  <w:num w:numId="8">
    <w:abstractNumId w:val="15"/>
  </w:num>
  <w:num w:numId="9">
    <w:abstractNumId w:val="14"/>
  </w:num>
  <w:num w:numId="10">
    <w:abstractNumId w:val="15"/>
  </w:num>
  <w:num w:numId="11">
    <w:abstractNumId w:val="14"/>
  </w:num>
  <w:num w:numId="12">
    <w:abstractNumId w:val="7"/>
  </w:num>
  <w:num w:numId="13">
    <w:abstractNumId w:val="16"/>
  </w:num>
  <w:num w:numId="14">
    <w:abstractNumId w:val="1"/>
  </w:num>
  <w:num w:numId="15">
    <w:abstractNumId w:val="0"/>
  </w:num>
  <w:num w:numId="16">
    <w:abstractNumId w:val="10"/>
  </w:num>
  <w:num w:numId="17">
    <w:abstractNumId w:val="20"/>
  </w:num>
  <w:num w:numId="18">
    <w:abstractNumId w:val="12"/>
  </w:num>
  <w:num w:numId="19">
    <w:abstractNumId w:val="13"/>
  </w:num>
  <w:num w:numId="20">
    <w:abstractNumId w:val="3"/>
  </w:num>
  <w:num w:numId="21">
    <w:abstractNumId w:val="2"/>
  </w:num>
  <w:num w:numId="22">
    <w:abstractNumId w:val="6"/>
  </w:num>
  <w:num w:numId="23">
    <w:abstractNumId w:val="5"/>
  </w:num>
  <w:num w:numId="24">
    <w:abstractNumId w:val="4"/>
  </w:num>
  <w:num w:numId="25">
    <w:abstractNumId w:val="20"/>
  </w:num>
  <w:num w:numId="26">
    <w:abstractNumId w:val="14"/>
  </w:num>
  <w:num w:numId="27">
    <w:abstractNumId w:val="13"/>
  </w:num>
  <w:num w:numId="28">
    <w:abstractNumId w:val="21"/>
  </w:num>
  <w:num w:numId="29">
    <w:abstractNumId w:val="22"/>
  </w:num>
  <w:num w:numId="30">
    <w:abstractNumId w:val="22"/>
  </w:num>
  <w:num w:numId="31">
    <w:abstractNumId w:val="11"/>
  </w:num>
  <w:num w:numId="32">
    <w:abstractNumId w:val="18"/>
  </w:num>
  <w:num w:numId="33">
    <w:abstractNumId w:val="25"/>
  </w:num>
  <w:num w:numId="34">
    <w:abstractNumId w:val="17"/>
  </w:num>
  <w:num w:numId="35">
    <w:abstractNumId w:val="26"/>
  </w:num>
  <w:num w:numId="3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attachedTemplate r:id="rId1"/>
  <w:defaultTabStop w:val="708"/>
  <w:hyphenationZone w:val="425"/>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C95767"/>
    <w:rsid w:val="000173D9"/>
    <w:rsid w:val="00173347"/>
    <w:rsid w:val="0033478C"/>
    <w:rsid w:val="00B47708"/>
    <w:rsid w:val="00BB698A"/>
    <w:rsid w:val="00C95767"/>
    <w:rsid w:val="00E3390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color w:val="000080"/>
    </w:rPr>
  </w:style>
  <w:style w:type="paragraph" w:styleId="Titre1">
    <w:name w:val="heading 1"/>
    <w:basedOn w:val="Normal"/>
    <w:next w:val="Normal"/>
    <w:qFormat/>
    <w:pPr>
      <w:spacing w:before="100" w:beforeAutospacing="1" w:after="100" w:afterAutospacing="1"/>
      <w:outlineLvl w:val="0"/>
    </w:pPr>
    <w:rPr>
      <w:b/>
      <w:bCs/>
      <w:color w:val="7D9BFF"/>
      <w:sz w:val="28"/>
      <w:szCs w:val="28"/>
    </w:rPr>
  </w:style>
  <w:style w:type="paragraph" w:styleId="Titre2">
    <w:name w:val="heading 2"/>
    <w:basedOn w:val="Normal"/>
    <w:next w:val="Normal"/>
    <w:qFormat/>
    <w:pPr>
      <w:spacing w:before="100" w:beforeAutospacing="1" w:after="100" w:afterAutospacing="1"/>
      <w:outlineLvl w:val="1"/>
    </w:pPr>
    <w:rPr>
      <w:b/>
      <w:bCs/>
      <w:color w:val="B02200"/>
      <w:sz w:val="26"/>
      <w:szCs w:val="36"/>
    </w:rPr>
  </w:style>
  <w:style w:type="paragraph" w:styleId="Titre3">
    <w:name w:val="heading 3"/>
    <w:basedOn w:val="Normal"/>
    <w:next w:val="Normal"/>
    <w:qFormat/>
    <w:pPr>
      <w:outlineLvl w:val="2"/>
    </w:pPr>
    <w:rPr>
      <w:b/>
      <w:bCs/>
    </w:rPr>
  </w:style>
  <w:style w:type="paragraph" w:styleId="Titre4">
    <w:name w:val="heading 4"/>
    <w:basedOn w:val="Normal"/>
    <w:next w:val="Normal"/>
    <w:qFormat/>
    <w:pPr>
      <w:outlineLvl w:val="3"/>
    </w:pPr>
    <w:rPr>
      <w:i/>
      <w:iCs/>
    </w:rPr>
  </w:style>
  <w:style w:type="paragraph" w:styleId="Titre5">
    <w:name w:val="heading 5"/>
    <w:basedOn w:val="Titre4"/>
    <w:next w:val="Normal"/>
    <w:qFormat/>
    <w:pPr>
      <w:outlineLvl w:val="4"/>
    </w:pPr>
    <w:rPr>
      <w:i w:val="0"/>
    </w:rPr>
  </w:style>
  <w:style w:type="paragraph" w:styleId="Titre6">
    <w:name w:val="heading 6"/>
    <w:basedOn w:val="Normal"/>
    <w:next w:val="Normal"/>
    <w:qFormat/>
    <w:pPr>
      <w:keepNext/>
      <w:spacing w:line="288" w:lineRule="auto"/>
      <w:jc w:val="both"/>
      <w:outlineLvl w:val="5"/>
    </w:pPr>
    <w:rPr>
      <w:b/>
      <w:bCs/>
      <w:sz w:val="26"/>
    </w:rPr>
  </w:style>
  <w:style w:type="paragraph" w:styleId="Titre7">
    <w:name w:val="heading 7"/>
    <w:basedOn w:val="Normal"/>
    <w:next w:val="Normal"/>
    <w:qFormat/>
    <w:pPr>
      <w:keepNext/>
      <w:spacing w:line="288" w:lineRule="auto"/>
      <w:jc w:val="center"/>
      <w:outlineLvl w:val="6"/>
    </w:pPr>
    <w:rPr>
      <w:b/>
      <w:sz w:val="22"/>
      <w:lang w:val="de-DE"/>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rogramlisting">
    <w:name w:val="programlisting"/>
    <w:basedOn w:val="Normal"/>
    <w:autoRedefine/>
    <w:pPr>
      <w:spacing w:line="360" w:lineRule="auto"/>
      <w:ind w:left="454"/>
    </w:pPr>
    <w:rPr>
      <w:rFonts w:ascii="Courier New" w:hAnsi="Courier New" w:cs="Times New Roman"/>
      <w:szCs w:val="24"/>
    </w:rPr>
  </w:style>
  <w:style w:type="character" w:customStyle="1" w:styleId="syntaxe">
    <w:name w:val="syntaxe"/>
    <w:basedOn w:val="Policepardfaut"/>
    <w:rPr>
      <w:rFonts w:ascii="Courier New" w:hAnsi="Courier New" w:cs="Courier New"/>
      <w:sz w:val="20"/>
      <w:szCs w:val="20"/>
    </w:r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rPr>
      <w:rFonts w:cs="Times New Roman"/>
    </w:rPr>
  </w:style>
  <w:style w:type="character" w:customStyle="1" w:styleId="commande">
    <w:name w:val="commande"/>
    <w:basedOn w:val="Policepardfaut"/>
    <w:rPr>
      <w:rFonts w:ascii="Arial Narrow" w:hAnsi="Arial Narrow" w:cs="Courier New"/>
      <w:b/>
      <w:sz w:val="20"/>
    </w:rPr>
  </w:style>
  <w:style w:type="paragraph" w:styleId="Listepuces2">
    <w:name w:val="List Bullet 2"/>
    <w:basedOn w:val="Normal"/>
    <w:autoRedefine/>
    <w:semiHidden/>
    <w:pPr>
      <w:numPr>
        <w:numId w:val="27"/>
      </w:numPr>
      <w:tabs>
        <w:tab w:val="clear" w:pos="1428"/>
        <w:tab w:val="num" w:pos="360"/>
      </w:tabs>
      <w:ind w:left="0" w:firstLine="0"/>
    </w:pPr>
  </w:style>
  <w:style w:type="character" w:styleId="Lienhypertexte">
    <w:name w:val="Hyperlink"/>
    <w:basedOn w:val="Policepardfaut"/>
    <w:semiHidden/>
    <w:rPr>
      <w:rFonts w:ascii="Arial" w:hAnsi="Arial" w:cs="Arial"/>
      <w:color w:val="0000FF"/>
      <w:sz w:val="20"/>
      <w:szCs w:val="20"/>
      <w:u w:val="single"/>
    </w:rPr>
  </w:style>
  <w:style w:type="paragraph" w:styleId="Listenumros">
    <w:name w:val="List Number"/>
    <w:basedOn w:val="Listepuces"/>
    <w:semiHidden/>
    <w:pPr>
      <w:numPr>
        <w:numId w:val="26"/>
      </w:numPr>
      <w:ind w:left="0" w:firstLine="0"/>
    </w:pPr>
  </w:style>
  <w:style w:type="paragraph" w:styleId="Listepuces">
    <w:name w:val="List Bullet"/>
    <w:basedOn w:val="Normal"/>
    <w:autoRedefine/>
    <w:semiHidden/>
    <w:pPr>
      <w:numPr>
        <w:numId w:val="25"/>
      </w:numPr>
      <w:spacing w:line="360" w:lineRule="auto"/>
      <w:ind w:left="0" w:firstLine="0"/>
    </w:pPr>
  </w:style>
  <w:style w:type="paragraph" w:styleId="NormalWeb">
    <w:name w:val="Normal (Web)"/>
    <w:basedOn w:val="Listenumros"/>
    <w:semiHidden/>
    <w:pPr>
      <w:numPr>
        <w:numId w:val="0"/>
      </w:numPr>
    </w:pPr>
  </w:style>
  <w:style w:type="paragraph" w:styleId="En-tte">
    <w:name w:val="header"/>
    <w:basedOn w:val="Normal"/>
    <w:semiHidden/>
    <w:pPr>
      <w:tabs>
        <w:tab w:val="center" w:pos="4536"/>
        <w:tab w:val="right" w:pos="9072"/>
      </w:tabs>
    </w:pPr>
  </w:style>
  <w:style w:type="character" w:styleId="Lienhypertextesuivivisit">
    <w:name w:val="FollowedHyperlink"/>
    <w:basedOn w:val="Policepardfaut"/>
    <w:semiHidden/>
    <w:rPr>
      <w:rFonts w:cs="Times New Roman"/>
      <w:color w:val="800080"/>
      <w:u w:val="single"/>
    </w:rPr>
  </w:style>
  <w:style w:type="paragraph" w:styleId="Textedebulles">
    <w:name w:val="Balloon Text"/>
    <w:basedOn w:val="Normal"/>
    <w:semiHidden/>
    <w:rPr>
      <w:rFonts w:ascii="Tahoma" w:hAnsi="Tahoma" w:cs="Tahoma"/>
      <w:sz w:val="16"/>
      <w:szCs w:val="16"/>
    </w:rPr>
  </w:style>
  <w:style w:type="character" w:styleId="Marquedecommentaire">
    <w:name w:val="annotation reference"/>
    <w:basedOn w:val="Policepardfaut"/>
    <w:semiHidden/>
    <w:rPr>
      <w:sz w:val="16"/>
      <w:szCs w:val="16"/>
    </w:rPr>
  </w:style>
  <w:style w:type="paragraph" w:styleId="Commentaire">
    <w:name w:val="annotation text"/>
    <w:basedOn w:val="Normal"/>
    <w:semiHidden/>
  </w:style>
  <w:style w:type="paragraph" w:styleId="Objetducommentaire">
    <w:name w:val="annotation subject"/>
    <w:basedOn w:val="Commentaire"/>
    <w:next w:val="Commentaire"/>
    <w:semiHidden/>
    <w:rPr>
      <w:b/>
      <w:bCs/>
    </w:rPr>
  </w:style>
  <w:style w:type="paragraph" w:styleId="Corpsdetexte">
    <w:name w:val="Body Text"/>
    <w:basedOn w:val="Normal"/>
    <w:semiHidden/>
    <w:rPr>
      <w:sz w:val="22"/>
    </w:rPr>
  </w:style>
  <w:style w:type="paragraph" w:styleId="Corpsdetexte2">
    <w:name w:val="Body Text 2"/>
    <w:basedOn w:val="Normal"/>
    <w:semiHidden/>
    <w:pPr>
      <w:spacing w:line="288" w:lineRule="auto"/>
      <w:jc w:val="both"/>
    </w:pPr>
    <w:rPr>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certaexone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certaexonet.dot</Template>
  <TotalTime>0</TotalTime>
  <Pages>6</Pages>
  <Words>1234</Words>
  <Characters>6791</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Exonet VLAN 1</vt:lpstr>
    </vt:vector>
  </TitlesOfParts>
  <Company/>
  <LinksUpToDate>false</LinksUpToDate>
  <CharactersWithSpaces>8009</CharactersWithSpaces>
  <SharedDoc>false</SharedDoc>
  <HLinks>
    <vt:vector size="24" baseType="variant">
      <vt:variant>
        <vt:i4>7209079</vt:i4>
      </vt:variant>
      <vt:variant>
        <vt:i4>9</vt:i4>
      </vt:variant>
      <vt:variant>
        <vt:i4>0</vt:i4>
      </vt:variant>
      <vt:variant>
        <vt:i4>5</vt:i4>
      </vt:variant>
      <vt:variant>
        <vt:lpwstr/>
      </vt:variant>
      <vt:variant>
        <vt:lpwstr>Annexe2</vt:lpwstr>
      </vt:variant>
      <vt:variant>
        <vt:i4>6750245</vt:i4>
      </vt:variant>
      <vt:variant>
        <vt:i4>6</vt:i4>
      </vt:variant>
      <vt:variant>
        <vt:i4>0</vt:i4>
      </vt:variant>
      <vt:variant>
        <vt:i4>5</vt:i4>
      </vt:variant>
      <vt:variant>
        <vt:lpwstr/>
      </vt:variant>
      <vt:variant>
        <vt:lpwstr>_Annexe_3_:_Rappels sur les VLAN</vt:lpwstr>
      </vt:variant>
      <vt:variant>
        <vt:i4>7209079</vt:i4>
      </vt:variant>
      <vt:variant>
        <vt:i4>3</vt:i4>
      </vt:variant>
      <vt:variant>
        <vt:i4>0</vt:i4>
      </vt:variant>
      <vt:variant>
        <vt:i4>5</vt:i4>
      </vt:variant>
      <vt:variant>
        <vt:lpwstr/>
      </vt:variant>
      <vt:variant>
        <vt:lpwstr>Annexe2</vt:lpwstr>
      </vt:variant>
      <vt:variant>
        <vt:i4>7209079</vt:i4>
      </vt:variant>
      <vt:variant>
        <vt:i4>0</vt:i4>
      </vt:variant>
      <vt:variant>
        <vt:i4>0</vt:i4>
      </vt:variant>
      <vt:variant>
        <vt:i4>5</vt:i4>
      </vt:variant>
      <vt:variant>
        <vt:lpwstr/>
      </vt:variant>
      <vt:variant>
        <vt:lpwstr>Annexe1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Exonet VLAN 1</dc:title>
  <dc:subject/>
  <dc:creator>Roger Sanchez</dc:creator>
  <cp:keywords/>
  <dc:description/>
  <cp:lastModifiedBy>jenny</cp:lastModifiedBy>
  <cp:revision>3</cp:revision>
  <cp:lastPrinted>2004-03-28T11:34:00Z</cp:lastPrinted>
  <dcterms:created xsi:type="dcterms:W3CDTF">2015-03-30T06:47:00Z</dcterms:created>
  <dcterms:modified xsi:type="dcterms:W3CDTF">2015-03-30T06:47:00Z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1991155780</vt:i4>
  </property>
  <property fmtid="{D5CDD505-2E9C-101B-9397-08002B2CF9AE}" pid="3" name="_EmailSubject">
    <vt:lpwstr>modèle</vt:lpwstr>
  </property>
  <property fmtid="{D5CDD505-2E9C-101B-9397-08002B2CF9AE}" pid="4" name="_AuthorEmail">
    <vt:lpwstr>ericdeschaintre@wanadoo.fr</vt:lpwstr>
  </property>
  <property fmtid="{D5CDD505-2E9C-101B-9397-08002B2CF9AE}" pid="5" name="_AuthorEmailDisplayName">
    <vt:lpwstr>Eric Deschaintre</vt:lpwstr>
  </property>
  <property fmtid="{D5CDD505-2E9C-101B-9397-08002B2CF9AE}" pid="6" name="_ReviewingToolsShownOnce">
    <vt:lpwstr/>
  </property>
</Properties>
</file>